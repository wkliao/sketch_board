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36ACF" w14:textId="77777777" w:rsidR="00BA78E4" w:rsidRPr="00801D87" w:rsidRDefault="00BA78E4" w:rsidP="00D7251F">
      <w:pPr>
        <w:pStyle w:val="Title"/>
        <w:adjustRightInd w:val="0"/>
        <w:jc w:val="center"/>
        <w:rPr>
          <w:b/>
          <w:bCs/>
          <w:sz w:val="44"/>
          <w:szCs w:val="44"/>
        </w:rPr>
      </w:pPr>
      <w:r w:rsidRPr="00801D87">
        <w:rPr>
          <w:b/>
          <w:bCs/>
          <w:sz w:val="44"/>
          <w:szCs w:val="44"/>
        </w:rPr>
        <w:t>Design of Log-based Virtual Object Driver</w:t>
      </w:r>
      <w:r w:rsidR="00B3582D" w:rsidRPr="00801D87">
        <w:rPr>
          <w:b/>
          <w:bCs/>
          <w:sz w:val="44"/>
          <w:szCs w:val="44"/>
        </w:rPr>
        <w:t xml:space="preserve"> in</w:t>
      </w:r>
      <w:r w:rsidRPr="00801D87">
        <w:rPr>
          <w:b/>
          <w:bCs/>
          <w:sz w:val="44"/>
          <w:szCs w:val="44"/>
        </w:rPr>
        <w:t xml:space="preserve"> HDF5</w:t>
      </w:r>
    </w:p>
    <w:p w14:paraId="62E53102" w14:textId="77777777" w:rsidR="00BA78E4" w:rsidRPr="00801D87" w:rsidRDefault="00801D87" w:rsidP="00801D87">
      <w:pPr>
        <w:pStyle w:val="Heading1"/>
      </w:pPr>
      <w:r>
        <w:t xml:space="preserve">1. </w:t>
      </w:r>
      <w:r w:rsidR="00D7251F">
        <w:t xml:space="preserve"> </w:t>
      </w:r>
      <w:r w:rsidR="00BA78E4" w:rsidRPr="00801D87">
        <w:t>Introduction</w:t>
      </w:r>
    </w:p>
    <w:p w14:paraId="0D960135" w14:textId="015C0098" w:rsidR="00CA02DC" w:rsidRDefault="00D21C53" w:rsidP="00BA78E4">
      <w:r>
        <w:t xml:space="preserve">This document describes the design of a new virtual object driver in HDF5 </w:t>
      </w:r>
      <w:r w:rsidR="005A1589">
        <w:t>[</w:t>
      </w:r>
      <w:r w:rsidR="005A1589">
        <w:fldChar w:fldCharType="begin"/>
      </w:r>
      <w:r w:rsidR="005A1589">
        <w:instrText xml:space="preserve"> REF _Ref29748827 \r \h </w:instrText>
      </w:r>
      <w:r w:rsidR="005A1589">
        <w:fldChar w:fldCharType="separate"/>
      </w:r>
      <w:r w:rsidR="00AA3A18">
        <w:t>1</w:t>
      </w:r>
      <w:r w:rsidR="005A1589">
        <w:fldChar w:fldCharType="end"/>
      </w:r>
      <w:r w:rsidR="005A1589">
        <w:t xml:space="preserve">] </w:t>
      </w:r>
      <w:r>
        <w:t>that stores data in a log-based layout. The goal is to improve the parallel I/O performance for large-scale applications on ECP platforms.</w:t>
      </w:r>
      <w:r w:rsidR="0045310A">
        <w:t xml:space="preserve"> Storing data in log-based layout in files has been known in parallel I/O community that can </w:t>
      </w:r>
      <w:r w:rsidR="004B3B34">
        <w:t>defer the</w:t>
      </w:r>
      <w:r w:rsidR="0045310A">
        <w:t xml:space="preserve"> expensive inter-process communication </w:t>
      </w:r>
      <w:r w:rsidR="004B3B34">
        <w:t xml:space="preserve">to later I/O stage </w:t>
      </w:r>
      <w:r w:rsidR="0045310A">
        <w:t>[</w:t>
      </w:r>
      <w:r w:rsidR="005A1589">
        <w:fldChar w:fldCharType="begin"/>
      </w:r>
      <w:r w:rsidR="005A1589">
        <w:instrText xml:space="preserve"> REF _Ref29748854 \r \h </w:instrText>
      </w:r>
      <w:r w:rsidR="005A1589">
        <w:fldChar w:fldCharType="separate"/>
      </w:r>
      <w:r w:rsidR="00AA3A18">
        <w:t>2</w:t>
      </w:r>
      <w:r w:rsidR="005A1589">
        <w:fldChar w:fldCharType="end"/>
      </w:r>
      <w:r w:rsidR="0045310A">
        <w:t>,</w:t>
      </w:r>
      <w:r w:rsidR="0045310A">
        <w:fldChar w:fldCharType="begin"/>
      </w:r>
      <w:r w:rsidR="0045310A">
        <w:instrText xml:space="preserve"> REF _Ref29675255 \r \h </w:instrText>
      </w:r>
      <w:r w:rsidR="0045310A">
        <w:fldChar w:fldCharType="separate"/>
      </w:r>
      <w:r w:rsidR="00AA3A18">
        <w:t>3</w:t>
      </w:r>
      <w:r w:rsidR="0045310A">
        <w:fldChar w:fldCharType="end"/>
      </w:r>
      <w:r w:rsidR="0045310A">
        <w:t xml:space="preserve">]. </w:t>
      </w:r>
      <w:r w:rsidR="004B3B34">
        <w:t>The inter-process</w:t>
      </w:r>
      <w:r w:rsidR="0045310A">
        <w:t xml:space="preserve"> communication costs </w:t>
      </w:r>
      <w:r w:rsidR="004B3B34">
        <w:t xml:space="preserve">are required in MPI collective I/O operations, if the data stored in </w:t>
      </w:r>
      <w:r w:rsidR="009A1927">
        <w:t>files requires to be in a</w:t>
      </w:r>
      <w:r w:rsidR="004B3B34">
        <w:t xml:space="preserve"> canonical order. A</w:t>
      </w:r>
      <w:r w:rsidR="0045310A">
        <w:t xml:space="preserve">s the scale of </w:t>
      </w:r>
      <w:r w:rsidR="005C7CE8">
        <w:t>super</w:t>
      </w:r>
      <w:r w:rsidR="0045310A">
        <w:t xml:space="preserve">computers grows, </w:t>
      </w:r>
      <w:r w:rsidR="004B3B34">
        <w:t>such</w:t>
      </w:r>
      <w:r w:rsidR="0045310A">
        <w:t xml:space="preserve"> costs </w:t>
      </w:r>
      <w:r w:rsidR="004B3B34">
        <w:t>are expected to increase and</w:t>
      </w:r>
      <w:r w:rsidR="0045310A">
        <w:t xml:space="preserve"> become </w:t>
      </w:r>
      <w:r w:rsidR="009A1927">
        <w:t>a</w:t>
      </w:r>
      <w:r w:rsidR="004B3B34">
        <w:t xml:space="preserve"> </w:t>
      </w:r>
      <w:r w:rsidR="0045310A">
        <w:t xml:space="preserve">performance bottleneck for </w:t>
      </w:r>
      <w:r w:rsidR="005C7CE8">
        <w:t xml:space="preserve">parallel applications. To </w:t>
      </w:r>
      <w:r w:rsidR="00AA3A18">
        <w:t>avoid such communication</w:t>
      </w:r>
      <w:r w:rsidR="004B3B34">
        <w:t xml:space="preserve">, </w:t>
      </w:r>
      <w:r w:rsidR="005C7CE8">
        <w:t>HDF5 provide</w:t>
      </w:r>
      <w:r w:rsidR="004B3B34">
        <w:t>s</w:t>
      </w:r>
      <w:r w:rsidR="005C7CE8">
        <w:t xml:space="preserve"> a feature called “data chunking” to allow users to store data </w:t>
      </w:r>
      <w:r w:rsidR="000E77FA">
        <w:t>in a sequence of chunks,</w:t>
      </w:r>
      <w:r w:rsidR="005C7CE8">
        <w:t xml:space="preserve"> appending one data chunk after another</w:t>
      </w:r>
      <w:r w:rsidR="000E77FA">
        <w:t xml:space="preserve"> in the file</w:t>
      </w:r>
      <w:r w:rsidR="005C7CE8">
        <w:t xml:space="preserve">. </w:t>
      </w:r>
      <w:r w:rsidR="000E77FA">
        <w:t>It employs a</w:t>
      </w:r>
      <w:r w:rsidR="005C7CE8">
        <w:t xml:space="preserve">n internal B-tree </w:t>
      </w:r>
      <w:r w:rsidR="000E77FA">
        <w:t xml:space="preserve">based </w:t>
      </w:r>
      <w:r w:rsidR="005C7CE8">
        <w:t xml:space="preserve">indexing mechanism to keep track of </w:t>
      </w:r>
      <w:r w:rsidR="00AA3A18">
        <w:t xml:space="preserve">chunk </w:t>
      </w:r>
      <w:r w:rsidR="005C7CE8">
        <w:t xml:space="preserve">locations. Although the canonical order is no longer required, it is still enforced within individual chunks. </w:t>
      </w:r>
      <w:r w:rsidR="000E77FA">
        <w:t xml:space="preserve">While this feature has demonstrated to improve I/O performance for many applications in the past, we found that it fails to produce similar improvement for </w:t>
      </w:r>
      <w:r w:rsidR="005C7CE8">
        <w:t xml:space="preserve">I/O patterns </w:t>
      </w:r>
      <w:r w:rsidR="000E77FA">
        <w:t xml:space="preserve">consisting of </w:t>
      </w:r>
      <w:r w:rsidR="005C7CE8">
        <w:t xml:space="preserve">a high volume of noncontiguous </w:t>
      </w:r>
      <w:r w:rsidR="000E77FA">
        <w:t xml:space="preserve">and irregular </w:t>
      </w:r>
      <w:r w:rsidR="005C7CE8">
        <w:t>I/O requests</w:t>
      </w:r>
      <w:r w:rsidR="000E77FA">
        <w:t>, such as the pattern exhibited in E3SM</w:t>
      </w:r>
      <w:r w:rsidR="00AA3A18">
        <w:t xml:space="preserve"> [</w:t>
      </w:r>
      <w:r w:rsidR="00AA3A18">
        <w:fldChar w:fldCharType="begin"/>
      </w:r>
      <w:r w:rsidR="00AA3A18">
        <w:instrText xml:space="preserve"> REF _Ref30088531 \r \h </w:instrText>
      </w:r>
      <w:r w:rsidR="00AA3A18">
        <w:fldChar w:fldCharType="separate"/>
      </w:r>
      <w:r w:rsidR="00AA3A18">
        <w:t>4</w:t>
      </w:r>
      <w:r w:rsidR="00AA3A18">
        <w:fldChar w:fldCharType="end"/>
      </w:r>
      <w:r w:rsidR="00AA3A18">
        <w:t>]</w:t>
      </w:r>
      <w:r w:rsidR="000E77FA">
        <w:t>.</w:t>
      </w:r>
      <w:r w:rsidR="00474613">
        <w:t xml:space="preserve"> </w:t>
      </w:r>
      <w:r w:rsidR="000E77FA">
        <w:t>HDF5</w:t>
      </w:r>
      <w:r w:rsidR="00AA3A18">
        <w:t>’s requirement on</w:t>
      </w:r>
      <w:r w:rsidR="000E77FA">
        <w:t xml:space="preserve"> </w:t>
      </w:r>
      <w:r w:rsidR="00CA02DC">
        <w:t xml:space="preserve">equal-sized </w:t>
      </w:r>
      <w:r w:rsidR="00AA3A18">
        <w:t xml:space="preserve">data </w:t>
      </w:r>
      <w:r w:rsidR="00CA02DC">
        <w:t xml:space="preserve">chunks </w:t>
      </w:r>
      <w:r w:rsidR="00AA3A18">
        <w:t xml:space="preserve">prevents E3SM from taking advantage of this feature to </w:t>
      </w:r>
      <w:r w:rsidR="00CA02DC">
        <w:t xml:space="preserve">eliminate </w:t>
      </w:r>
      <w:r w:rsidR="00AA3A18">
        <w:t xml:space="preserve">the </w:t>
      </w:r>
      <w:r w:rsidR="00CA02DC">
        <w:t>inter-process communication.</w:t>
      </w:r>
    </w:p>
    <w:p w14:paraId="4EB8FBCF" w14:textId="46FE4C7A" w:rsidR="00506503" w:rsidRDefault="00CA02DC" w:rsidP="00BA78E4">
      <w:r>
        <w:t xml:space="preserve">In the latest HDF5 development, </w:t>
      </w:r>
      <w:r w:rsidRPr="00CA02DC">
        <w:t xml:space="preserve">an abstraction layer </w:t>
      </w:r>
      <w:r>
        <w:t>named t</w:t>
      </w:r>
      <w:r w:rsidRPr="00CA02DC">
        <w:t>he Virtual Object Layer (VOL) is in</w:t>
      </w:r>
      <w:r>
        <w:t>corporated into</w:t>
      </w:r>
      <w:r w:rsidRPr="00CA02DC">
        <w:t xml:space="preserve"> the HDF5 library </w:t>
      </w:r>
      <w:r>
        <w:t xml:space="preserve">that </w:t>
      </w:r>
      <w:r w:rsidR="00C47CC5">
        <w:t>provides</w:t>
      </w:r>
      <w:r>
        <w:t xml:space="preserve"> </w:t>
      </w:r>
      <w:r w:rsidR="00C47CC5">
        <w:t xml:space="preserve">advanced </w:t>
      </w:r>
      <w:r>
        <w:t xml:space="preserve">users </w:t>
      </w:r>
      <w:r w:rsidR="00C47CC5">
        <w:t xml:space="preserve">a way </w:t>
      </w:r>
      <w:r>
        <w:t xml:space="preserve">to customize </w:t>
      </w:r>
      <w:r w:rsidR="000C709A">
        <w:t xml:space="preserve">their I/O operations by </w:t>
      </w:r>
      <w:r w:rsidR="00C47CC5">
        <w:t xml:space="preserve">supplying </w:t>
      </w:r>
      <w:r w:rsidR="000C709A">
        <w:t>an I/O driver as a plug-in library module</w:t>
      </w:r>
      <w:r w:rsidR="00C47CC5">
        <w:t xml:space="preserve"> </w:t>
      </w:r>
      <w:r w:rsidR="00AA3A18">
        <w:t>that can</w:t>
      </w:r>
      <w:r w:rsidR="00FD4D7C">
        <w:t xml:space="preserve"> be developed independently from HDF5 and</w:t>
      </w:r>
      <w:r w:rsidR="00C47CC5">
        <w:t xml:space="preserve"> linked </w:t>
      </w:r>
      <w:r w:rsidR="00FD4D7C">
        <w:t xml:space="preserve">together with </w:t>
      </w:r>
      <w:r w:rsidR="00C47CC5">
        <w:t>the native HDF5 libraries</w:t>
      </w:r>
      <w:r w:rsidR="000C709A">
        <w:t>. When HDF5</w:t>
      </w:r>
      <w:r w:rsidRPr="00CA02DC">
        <w:t xml:space="preserve"> </w:t>
      </w:r>
      <w:r w:rsidR="000C709A">
        <w:t xml:space="preserve">applications call the HDF5 </w:t>
      </w:r>
      <w:r w:rsidRPr="00CA02DC">
        <w:t>API</w:t>
      </w:r>
      <w:r w:rsidR="000C709A">
        <w:t>s, the VOL transparently redirect</w:t>
      </w:r>
      <w:r w:rsidR="00787C4C">
        <w:t>s</w:t>
      </w:r>
      <w:r w:rsidR="000C709A">
        <w:t xml:space="preserve"> the calls </w:t>
      </w:r>
      <w:r w:rsidR="00FD4D7C">
        <w:t xml:space="preserve">to </w:t>
      </w:r>
      <w:r w:rsidR="000C709A">
        <w:t>the plug-in I/O driver.</w:t>
      </w:r>
      <w:r w:rsidR="00506503">
        <w:t xml:space="preserve"> With such </w:t>
      </w:r>
      <w:r w:rsidR="00C47CC5">
        <w:t xml:space="preserve">virtual </w:t>
      </w:r>
      <w:r w:rsidR="00506503">
        <w:t xml:space="preserve">software </w:t>
      </w:r>
      <w:r w:rsidR="00C47CC5">
        <w:t>layer</w:t>
      </w:r>
      <w:r w:rsidR="00506503">
        <w:t>, the idea of log-based storage layout can be implemented</w:t>
      </w:r>
      <w:r w:rsidR="00831E24">
        <w:t>,</w:t>
      </w:r>
      <w:r w:rsidR="00506503">
        <w:t xml:space="preserve"> </w:t>
      </w:r>
      <w:r w:rsidR="00831E24">
        <w:t xml:space="preserve">allowing us to </w:t>
      </w:r>
      <w:r w:rsidR="00C47CC5">
        <w:t xml:space="preserve">bypass </w:t>
      </w:r>
      <w:r w:rsidR="00506503">
        <w:t xml:space="preserve">the </w:t>
      </w:r>
      <w:r w:rsidR="00FD4D7C">
        <w:t xml:space="preserve">HDF5’s </w:t>
      </w:r>
      <w:r w:rsidR="00506503">
        <w:t>fixe-sized chunk</w:t>
      </w:r>
      <w:r w:rsidR="00C47CC5">
        <w:t>ing</w:t>
      </w:r>
      <w:r w:rsidR="00506503">
        <w:t xml:space="preserve"> </w:t>
      </w:r>
      <w:r w:rsidR="00C47CC5">
        <w:t>limitation</w:t>
      </w:r>
      <w:r w:rsidR="00506503">
        <w:t xml:space="preserve">. Our log-based I/O driver </w:t>
      </w:r>
      <w:r w:rsidR="00831E24">
        <w:t xml:space="preserve">will be developed </w:t>
      </w:r>
      <w:r w:rsidR="00FD4D7C">
        <w:t>by following</w:t>
      </w:r>
      <w:r w:rsidR="00831E24">
        <w:t xml:space="preserve"> such</w:t>
      </w:r>
      <w:r w:rsidR="00C47CC5">
        <w:t xml:space="preserve"> </w:t>
      </w:r>
      <w:r w:rsidR="00506503">
        <w:t xml:space="preserve">VOL </w:t>
      </w:r>
      <w:r w:rsidR="00831E24">
        <w:t xml:space="preserve">mechanism. </w:t>
      </w:r>
      <w:r w:rsidR="00FD4D7C">
        <w:t>Our goal is to</w:t>
      </w:r>
      <w:r w:rsidR="00506503">
        <w:t xml:space="preserve"> provide existing HDF5 applications an option </w:t>
      </w:r>
      <w:r w:rsidR="00831E24">
        <w:t xml:space="preserve">to store data in an alternative layout in files </w:t>
      </w:r>
      <w:r w:rsidR="00506503">
        <w:t>for better I/O performance with</w:t>
      </w:r>
      <w:r w:rsidR="00831E24">
        <w:t xml:space="preserve"> minimal </w:t>
      </w:r>
      <w:r w:rsidR="00506503">
        <w:t>chang</w:t>
      </w:r>
      <w:r w:rsidR="00831E24">
        <w:t>es to</w:t>
      </w:r>
      <w:r w:rsidR="00506503">
        <w:t xml:space="preserve"> their source </w:t>
      </w:r>
      <w:r w:rsidR="00831E24">
        <w:t>codes</w:t>
      </w:r>
      <w:r w:rsidR="00506503">
        <w:t>.</w:t>
      </w:r>
    </w:p>
    <w:p w14:paraId="29A11ED3" w14:textId="77777777" w:rsidR="005A1589" w:rsidRDefault="00801D87" w:rsidP="00801D87">
      <w:pPr>
        <w:pStyle w:val="Heading1"/>
      </w:pPr>
      <w:r>
        <w:t xml:space="preserve">2. </w:t>
      </w:r>
      <w:r w:rsidR="00D7251F">
        <w:t xml:space="preserve"> </w:t>
      </w:r>
      <w:r w:rsidR="005A1589">
        <w:t xml:space="preserve">HDF5 </w:t>
      </w:r>
      <w:r w:rsidR="005A1589" w:rsidRPr="005A1589">
        <w:t>Virtual Object Layer</w:t>
      </w:r>
    </w:p>
    <w:p w14:paraId="25284A56" w14:textId="418F84CF" w:rsidR="005A1589" w:rsidRDefault="005A1589" w:rsidP="00BA78E4">
      <w:r w:rsidRPr="005A1589">
        <w:t xml:space="preserve">The </w:t>
      </w:r>
      <w:r w:rsidR="004D4359">
        <w:t>VOL</w:t>
      </w:r>
      <w:r w:rsidRPr="005A1589">
        <w:t xml:space="preserve"> is an abstraction layer in the HDF5 library that intercepts all API calls </w:t>
      </w:r>
      <w:r w:rsidR="00DB7C67">
        <w:t xml:space="preserve">for </w:t>
      </w:r>
      <w:r w:rsidRPr="005A1589">
        <w:t>access</w:t>
      </w:r>
      <w:r w:rsidR="00DB7C67">
        <w:t>ing</w:t>
      </w:r>
      <w:r w:rsidRPr="005A1589">
        <w:t xml:space="preserve"> objects in an HDF5 container and forwards those calls to the plugin “object drivers”. </w:t>
      </w:r>
      <w:r w:rsidR="00DB7C67">
        <w:t xml:space="preserve">HDF5 provides a native plugin that performs I/O as defined in the </w:t>
      </w:r>
      <w:r w:rsidR="00964B4E">
        <w:t xml:space="preserve">standard </w:t>
      </w:r>
      <w:r w:rsidR="00DB7C67">
        <w:t>HDF5 specifications. Users can also develop customized plugin</w:t>
      </w:r>
      <w:r w:rsidR="00964B4E">
        <w:t>s</w:t>
      </w:r>
      <w:r w:rsidR="00DB7C67">
        <w:t xml:space="preserve"> and linked </w:t>
      </w:r>
      <w:r w:rsidR="00964B4E">
        <w:t>them</w:t>
      </w:r>
      <w:r w:rsidR="00DB7C67">
        <w:t xml:space="preserve"> to </w:t>
      </w:r>
      <w:r w:rsidR="00964B4E">
        <w:t xml:space="preserve">HDF5 libraries through </w:t>
      </w:r>
      <w:r w:rsidR="00DB7C67">
        <w:t xml:space="preserve">VOL. A plugin can store data in a file format different from HDF5, </w:t>
      </w:r>
      <w:r w:rsidR="00787C4C">
        <w:t xml:space="preserve">alter </w:t>
      </w:r>
      <w:r w:rsidR="00DB7C67">
        <w:t xml:space="preserve">API semantics of HDF5 APIs, or store objects in a different file layout. </w:t>
      </w:r>
      <w:r w:rsidR="00460417">
        <w:t xml:space="preserve">The </w:t>
      </w:r>
      <w:r w:rsidR="00964B4E">
        <w:t xml:space="preserve">availability of </w:t>
      </w:r>
      <w:r w:rsidR="00460417">
        <w:t xml:space="preserve">VOL </w:t>
      </w:r>
      <w:r w:rsidR="00964B4E">
        <w:t>makes</w:t>
      </w:r>
      <w:r w:rsidR="00460417">
        <w:t xml:space="preserve"> HDF5 APIs be</w:t>
      </w:r>
      <w:r w:rsidR="00964B4E">
        <w:t>come</w:t>
      </w:r>
      <w:r w:rsidR="00460417">
        <w:t xml:space="preserve"> a universal interface to various data containers, file formats, and data models.</w:t>
      </w:r>
    </w:p>
    <w:p w14:paraId="15B89C3D" w14:textId="77777777" w:rsidR="00BA78E4" w:rsidRDefault="00801D87" w:rsidP="00801D87">
      <w:pPr>
        <w:pStyle w:val="Heading1"/>
      </w:pPr>
      <w:r>
        <w:lastRenderedPageBreak/>
        <w:t>3.</w:t>
      </w:r>
      <w:r w:rsidR="00D7251F">
        <w:t xml:space="preserve">  </w:t>
      </w:r>
      <w:r w:rsidR="005A4ED3">
        <w:t>D</w:t>
      </w:r>
      <w:r w:rsidR="00BA78E4">
        <w:t>esign</w:t>
      </w:r>
      <w:r w:rsidR="00A3556C">
        <w:t xml:space="preserve"> of Log-based Virtual Object Driver</w:t>
      </w:r>
    </w:p>
    <w:p w14:paraId="664E7F37" w14:textId="6803A486" w:rsidR="00247960" w:rsidRDefault="005A4ED3" w:rsidP="00247960">
      <w:r>
        <w:t>Our design principle for the log-based driver is to store I/O request</w:t>
      </w:r>
      <w:r w:rsidR="00A3556C">
        <w:t xml:space="preserve">s </w:t>
      </w:r>
      <w:r>
        <w:t>contiguously in file</w:t>
      </w:r>
      <w:r w:rsidR="00A3556C">
        <w:t>s</w:t>
      </w:r>
      <w:r w:rsidR="00BD42EB">
        <w:t xml:space="preserve">, like logs appending one after another. Such strategy avoids the potentially high </w:t>
      </w:r>
      <w:r w:rsidR="00A3556C">
        <w:t xml:space="preserve">costs of </w:t>
      </w:r>
      <w:r w:rsidR="00BD42EB">
        <w:t>inter-process communication required if data is to be stored in a canonical order.</w:t>
      </w:r>
      <w:r>
        <w:t xml:space="preserve"> </w:t>
      </w:r>
      <w:r w:rsidR="00A3556C">
        <w:t xml:space="preserve">The log-based driver </w:t>
      </w:r>
      <w:r w:rsidR="00BD42EB">
        <w:t>includes mechanism</w:t>
      </w:r>
      <w:r w:rsidR="00407348">
        <w:t>s</w:t>
      </w:r>
      <w:r w:rsidR="00BD42EB">
        <w:t xml:space="preserve"> to keep track </w:t>
      </w:r>
      <w:r w:rsidR="00A3556C">
        <w:t xml:space="preserve">of </w:t>
      </w:r>
      <w:r w:rsidR="00BD42EB">
        <w:t>the metadata of individual log</w:t>
      </w:r>
      <w:r w:rsidR="00A3556C">
        <w:t>ged</w:t>
      </w:r>
      <w:r w:rsidR="00BD42EB">
        <w:t xml:space="preserve"> </w:t>
      </w:r>
      <w:r w:rsidR="00A3556C">
        <w:t xml:space="preserve">requests </w:t>
      </w:r>
      <w:r w:rsidR="00BD42EB">
        <w:t xml:space="preserve">and </w:t>
      </w:r>
      <w:r w:rsidR="00A3556C">
        <w:t xml:space="preserve">manage </w:t>
      </w:r>
      <w:r w:rsidR="00BD42EB">
        <w:t>the</w:t>
      </w:r>
      <w:r w:rsidR="00A3556C">
        <w:t>m for other requests</w:t>
      </w:r>
      <w:r w:rsidR="00BD42EB">
        <w:t xml:space="preserve">. </w:t>
      </w:r>
      <w:r>
        <w:t>Th</w:t>
      </w:r>
      <w:r w:rsidR="004D4C16">
        <w:t>e</w:t>
      </w:r>
      <w:r>
        <w:t xml:space="preserve"> driver </w:t>
      </w:r>
      <w:r w:rsidR="00BD42EB">
        <w:t>will</w:t>
      </w:r>
      <w:r>
        <w:t xml:space="preserve"> be developed separately from</w:t>
      </w:r>
      <w:r w:rsidR="00407348">
        <w:t xml:space="preserve"> the</w:t>
      </w:r>
      <w:r>
        <w:t xml:space="preserve"> HDF5 source tree and compiled into a stand-alone library file. The library can then be linked </w:t>
      </w:r>
      <w:r w:rsidR="00A3556C">
        <w:t xml:space="preserve">together </w:t>
      </w:r>
      <w:r>
        <w:t xml:space="preserve">with the native HDF5 library </w:t>
      </w:r>
      <w:r w:rsidR="00BD42EB">
        <w:t xml:space="preserve">when </w:t>
      </w:r>
      <w:r w:rsidR="00A3556C">
        <w:t xml:space="preserve">building a </w:t>
      </w:r>
      <w:r w:rsidR="00BD42EB">
        <w:t xml:space="preserve">user program. </w:t>
      </w:r>
      <w:r w:rsidR="00247960">
        <w:t>Once the library is linked and registered by the user programs, the HDF5 VOL intercepts a subset of relevant I/O functions and redirect</w:t>
      </w:r>
      <w:r w:rsidR="00407348">
        <w:t>s</w:t>
      </w:r>
      <w:r w:rsidR="00247960">
        <w:t xml:space="preserve"> them to </w:t>
      </w:r>
      <w:r w:rsidR="00A3556C">
        <w:t>the</w:t>
      </w:r>
      <w:r w:rsidR="00247960">
        <w:t xml:space="preserve"> log-based driver. The </w:t>
      </w:r>
      <w:r w:rsidR="00A3556C">
        <w:t xml:space="preserve">design of </w:t>
      </w:r>
      <w:r w:rsidR="00247960">
        <w:t xml:space="preserve">relevant I/O functions will be described </w:t>
      </w:r>
      <w:r w:rsidR="00442AC0">
        <w:t xml:space="preserve">with further </w:t>
      </w:r>
      <w:r w:rsidR="00247960">
        <w:t>details in later sections.</w:t>
      </w:r>
    </w:p>
    <w:p w14:paraId="6C733D84" w14:textId="39E6DEE1" w:rsidR="00442AC0" w:rsidRDefault="00247960" w:rsidP="00801D87">
      <w:r>
        <w:t xml:space="preserve">The files created by the log-based driver will be valid HDF5 files. They will conform with HDF5 file specification and thus can be </w:t>
      </w:r>
      <w:r w:rsidR="00CE0FAA">
        <w:t>recognized</w:t>
      </w:r>
      <w:r>
        <w:t xml:space="preserve"> by existing HDF5 programs.</w:t>
      </w:r>
      <w:r w:rsidR="00CE0FAA">
        <w:t xml:space="preserve"> However, the </w:t>
      </w:r>
      <w:r w:rsidR="00442AC0">
        <w:t>high-level structures of objects stored in the file</w:t>
      </w:r>
      <w:r w:rsidR="00CE0FAA">
        <w:t xml:space="preserve"> may not be the same as traditional HDF5 files. The log-based driver will be required to reconstruct the metadata into the views understood by the HDF5 conventions. </w:t>
      </w:r>
      <w:r w:rsidR="00442AC0">
        <w:t>Auxiliary</w:t>
      </w:r>
      <w:r w:rsidR="00CE0FAA">
        <w:t xml:space="preserve"> data objects will be created to support the log layout</w:t>
      </w:r>
      <w:r w:rsidR="00442AC0">
        <w:t>, which</w:t>
      </w:r>
      <w:r w:rsidR="00CE0FAA">
        <w:t xml:space="preserve"> will be stored as </w:t>
      </w:r>
      <w:r w:rsidR="00442AC0">
        <w:t xml:space="preserve">regular </w:t>
      </w:r>
      <w:r w:rsidR="00CE0FAA">
        <w:t>HDF5 objects, such as datasets and attributes.</w:t>
      </w:r>
      <w:r w:rsidR="00DB3111">
        <w:t xml:space="preserve"> </w:t>
      </w:r>
      <w:r w:rsidR="000B2169">
        <w:t>These a</w:t>
      </w:r>
      <w:r w:rsidR="000B2169" w:rsidRPr="000B2169">
        <w:t xml:space="preserve">uxiliary </w:t>
      </w:r>
      <w:r w:rsidR="000B2169">
        <w:t xml:space="preserve">data objects will be stored in a special group and </w:t>
      </w:r>
      <w:r w:rsidR="00442AC0">
        <w:t>accessed</w:t>
      </w:r>
      <w:r w:rsidR="000B2169">
        <w:t xml:space="preserve"> through the native HDF5 functions.</w:t>
      </w:r>
    </w:p>
    <w:p w14:paraId="1C0BD74F" w14:textId="69012F55" w:rsidR="00801D87" w:rsidRDefault="00DB3111" w:rsidP="00801D87">
      <w:r>
        <w:t xml:space="preserve">In order to increase the performance for write operations, we adjust the semantics of write APIs to be nonblocking and require users to call </w:t>
      </w:r>
      <w:r w:rsidR="000B2169">
        <w:t xml:space="preserve">a </w:t>
      </w:r>
      <w:r>
        <w:t xml:space="preserve">flush API </w:t>
      </w:r>
      <w:r w:rsidR="000B2169">
        <w:t xml:space="preserve">explicitly </w:t>
      </w:r>
      <w:r>
        <w:t xml:space="preserve">to </w:t>
      </w:r>
      <w:r w:rsidR="000B2169">
        <w:t>commit</w:t>
      </w:r>
      <w:r>
        <w:t xml:space="preserve"> the requests to files. This adjustment allows the log-based driver to aggregate small requests into large ones for better I/O bandwidths and reduce frequency of inter-process communication cost </w:t>
      </w:r>
      <w:r w:rsidR="00442AC0">
        <w:t>when</w:t>
      </w:r>
      <w:r>
        <w:t xml:space="preserve"> flushing data </w:t>
      </w:r>
      <w:r w:rsidR="00442AC0">
        <w:t>in parallel</w:t>
      </w:r>
      <w:r>
        <w:t>.</w:t>
      </w:r>
    </w:p>
    <w:p w14:paraId="0D4FA9F9" w14:textId="77777777" w:rsidR="00BA78E4" w:rsidRDefault="00801D87" w:rsidP="00801D87">
      <w:pPr>
        <w:pStyle w:val="Heading2"/>
      </w:pPr>
      <w:r>
        <w:t>3.1</w:t>
      </w:r>
      <w:r w:rsidR="00D7251F">
        <w:t xml:space="preserve">.  </w:t>
      </w:r>
      <w:r w:rsidR="000109CB">
        <w:t xml:space="preserve">Internal </w:t>
      </w:r>
      <w:r w:rsidR="000E30EA">
        <w:t>Representation of Dataset Objects</w:t>
      </w:r>
      <w:r w:rsidR="00BA78E4">
        <w:t xml:space="preserve"> </w:t>
      </w:r>
    </w:p>
    <w:p w14:paraId="443878BE" w14:textId="26FBF41B" w:rsidR="00470B18" w:rsidRDefault="000E30EA" w:rsidP="00BA78E4">
      <w:r>
        <w:t>In the log-based driver, a</w:t>
      </w:r>
      <w:r w:rsidR="0061550A">
        <w:t xml:space="preserve"> traditional</w:t>
      </w:r>
      <w:r w:rsidR="00BA78E4">
        <w:t xml:space="preserve"> </w:t>
      </w:r>
      <w:r>
        <w:t xml:space="preserve">HDF5 dataset is </w:t>
      </w:r>
      <w:r w:rsidR="00BA78E4">
        <w:t>represent</w:t>
      </w:r>
      <w:r>
        <w:t>ed by a scalar dataset with its dimension</w:t>
      </w:r>
      <w:r w:rsidR="00470B18">
        <w:t xml:space="preserve"> information</w:t>
      </w:r>
      <w:r>
        <w:t xml:space="preserve"> stored as the scalar variable’s attributes. We refer </w:t>
      </w:r>
      <w:r w:rsidR="00407348">
        <w:t xml:space="preserve">to </w:t>
      </w:r>
      <w:r>
        <w:t xml:space="preserve">this scalar dataset as the </w:t>
      </w:r>
      <w:r w:rsidR="00470B18">
        <w:t>“</w:t>
      </w:r>
      <w:r w:rsidR="00BA78E4">
        <w:t>anchor dataset</w:t>
      </w:r>
      <w:r w:rsidR="00470B18">
        <w:t>”</w:t>
      </w:r>
      <w:r>
        <w:t>. The contents of a dataset is stored in a 1D dataset of unsigned byte</w:t>
      </w:r>
      <w:r w:rsidR="0061550A">
        <w:t xml:space="preserve"> type</w:t>
      </w:r>
      <w:r w:rsidR="00470B18">
        <w:t xml:space="preserve">, referred as </w:t>
      </w:r>
      <w:r w:rsidR="005B4F75">
        <w:t xml:space="preserve">the </w:t>
      </w:r>
      <w:r w:rsidR="00470B18">
        <w:t xml:space="preserve">“log dataset”. </w:t>
      </w:r>
      <w:r w:rsidR="0061550A">
        <w:t>Each</w:t>
      </w:r>
      <w:r w:rsidR="00470B18">
        <w:t xml:space="preserve"> time a write request is made to the dataset, the request contents are appended to the </w:t>
      </w:r>
      <w:r w:rsidR="003C47E8">
        <w:t xml:space="preserve">end of </w:t>
      </w:r>
      <w:r w:rsidR="00470B18">
        <w:t>log dataset a</w:t>
      </w:r>
      <w:r w:rsidR="003C47E8">
        <w:t>s a contiguous block</w:t>
      </w:r>
      <w:r w:rsidR="00470B18">
        <w:t xml:space="preserve">. The space of log dataset is shared by all datasets and </w:t>
      </w:r>
      <w:r w:rsidR="0061550A">
        <w:t>stores</w:t>
      </w:r>
      <w:r w:rsidR="00470B18">
        <w:t xml:space="preserve"> data </w:t>
      </w:r>
      <w:r w:rsidR="0061550A">
        <w:t>following</w:t>
      </w:r>
      <w:r w:rsidR="00470B18">
        <w:t xml:space="preserve"> the </w:t>
      </w:r>
      <w:r w:rsidR="0061550A">
        <w:t xml:space="preserve">same timely </w:t>
      </w:r>
      <w:r w:rsidR="00470B18">
        <w:t xml:space="preserve">sequence of write requests made by the application. A unique internal ID is assigned to each </w:t>
      </w:r>
      <w:r w:rsidR="0061550A">
        <w:t xml:space="preserve">traditional </w:t>
      </w:r>
      <w:r w:rsidR="00470B18">
        <w:t>dataset in order to identify all its requests stored in the log dataset.</w:t>
      </w:r>
    </w:p>
    <w:p w14:paraId="457CEF35" w14:textId="2AD07B43" w:rsidR="00BA78E4" w:rsidRDefault="005324A3" w:rsidP="005324A3">
      <w:r>
        <w:t>Ideally</w:t>
      </w:r>
      <w:r w:rsidR="005B4F75">
        <w:t>,</w:t>
      </w:r>
      <w:r>
        <w:t xml:space="preserve"> the log dataset is expandable in size and to be stored contiguously in file for </w:t>
      </w:r>
      <w:r w:rsidR="00BA78E4">
        <w:t>best write performance.</w:t>
      </w:r>
      <w:r>
        <w:t xml:space="preserve"> In HDF5, a dataset to be stored in a contiguous space in files must be defined with fixed dimension sizes. On the other hand, an e</w:t>
      </w:r>
      <w:r w:rsidR="00BA78E4">
        <w:t xml:space="preserve">xpandable dataset must </w:t>
      </w:r>
      <w:r>
        <w:t>use the</w:t>
      </w:r>
      <w:r w:rsidR="00BA78E4">
        <w:t xml:space="preserve"> chunked storage layout </w:t>
      </w:r>
      <w:r>
        <w:t xml:space="preserve">which does not guarantee chunks are stored </w:t>
      </w:r>
      <w:r w:rsidR="00BA78E4">
        <w:t>contiguous</w:t>
      </w:r>
      <w:r>
        <w:t>ly</w:t>
      </w:r>
      <w:r w:rsidR="00BA78E4">
        <w:t xml:space="preserve"> in file</w:t>
      </w:r>
      <w:r>
        <w:t>s</w:t>
      </w:r>
      <w:r w:rsidR="00BA78E4">
        <w:t>.</w:t>
      </w:r>
      <w:r w:rsidR="00442C08">
        <w:t xml:space="preserve"> </w:t>
      </w:r>
      <w:r w:rsidR="0061550A">
        <w:t xml:space="preserve">Due to this limitation, </w:t>
      </w:r>
      <w:r w:rsidR="00442C08">
        <w:t xml:space="preserve">the log datasets </w:t>
      </w:r>
      <w:r w:rsidR="0061550A">
        <w:t xml:space="preserve">in our design </w:t>
      </w:r>
      <w:r w:rsidR="00442C08">
        <w:t>are defined as fixed-size dataset</w:t>
      </w:r>
      <w:r w:rsidR="005B4F75">
        <w:t>s</w:t>
      </w:r>
      <w:r w:rsidR="00442C08">
        <w:t xml:space="preserve">. </w:t>
      </w:r>
      <w:r w:rsidR="0061550A">
        <w:t>A</w:t>
      </w:r>
      <w:r w:rsidR="00442C08">
        <w:t xml:space="preserve"> log dataset is </w:t>
      </w:r>
      <w:r w:rsidR="0061550A">
        <w:t xml:space="preserve">created when file flush is called. </w:t>
      </w:r>
      <w:r w:rsidR="00442C08">
        <w:t xml:space="preserve">Without using </w:t>
      </w:r>
      <w:r w:rsidR="0061550A">
        <w:t xml:space="preserve">data </w:t>
      </w:r>
      <w:r w:rsidR="00442C08">
        <w:t>chunk</w:t>
      </w:r>
      <w:r w:rsidR="0061550A">
        <w:t>ing, this</w:t>
      </w:r>
      <w:r w:rsidR="00442C08">
        <w:t xml:space="preserve"> allows us to avoid potentially expensive </w:t>
      </w:r>
      <w:r w:rsidR="0061550A">
        <w:t xml:space="preserve">B-tree </w:t>
      </w:r>
      <w:r w:rsidR="00442C08">
        <w:t xml:space="preserve">metadata operations, an indexing data structure employed by HDF5 to keep track </w:t>
      </w:r>
      <w:r w:rsidR="005B4F75">
        <w:t xml:space="preserve">of </w:t>
      </w:r>
      <w:r w:rsidR="00442C08">
        <w:t>the locations of chunks in files.</w:t>
      </w:r>
    </w:p>
    <w:p w14:paraId="64F1AA74" w14:textId="1B158FCF" w:rsidR="00BA78E4" w:rsidRDefault="00BB22B9" w:rsidP="00BA78E4">
      <w:r>
        <w:lastRenderedPageBreak/>
        <w:t xml:space="preserve">A </w:t>
      </w:r>
      <w:r w:rsidR="00E418DA">
        <w:t xml:space="preserve">new </w:t>
      </w:r>
      <w:r>
        <w:t>group is created at the root level to store all a</w:t>
      </w:r>
      <w:r w:rsidRPr="00BB22B9">
        <w:t xml:space="preserve">uxiliary </w:t>
      </w:r>
      <w:r>
        <w:t>data objects created by our log-based driver. The group is referred as “log group”. The most important members of this group are the l</w:t>
      </w:r>
      <w:r w:rsidR="00BA78E4">
        <w:t>og datasets</w:t>
      </w:r>
      <w:r>
        <w:t>,</w:t>
      </w:r>
      <w:r w:rsidR="00BA78E4">
        <w:t xml:space="preserve"> </w:t>
      </w:r>
      <w:r>
        <w:t xml:space="preserve">which </w:t>
      </w:r>
      <w:r w:rsidR="00BA78E4">
        <w:t xml:space="preserve">are </w:t>
      </w:r>
      <w:r w:rsidR="00213C48">
        <w:t>one</w:t>
      </w:r>
      <w:r w:rsidR="00BA78E4">
        <w:t xml:space="preserve">-dimensional </w:t>
      </w:r>
      <w:r>
        <w:t>array</w:t>
      </w:r>
      <w:r w:rsidR="005B4F75">
        <w:t>s</w:t>
      </w:r>
      <w:r>
        <w:t xml:space="preserve"> </w:t>
      </w:r>
      <w:r w:rsidR="00BA78E4">
        <w:t xml:space="preserve">of type </w:t>
      </w:r>
      <w:r w:rsidR="00BA78E4" w:rsidRPr="00BB22B9">
        <w:rPr>
          <w:rFonts w:ascii="Courier" w:hAnsi="Courier" w:cs="Arial"/>
        </w:rPr>
        <w:t>H5T_STD_U8LE</w:t>
      </w:r>
      <w:r w:rsidR="00BA78E4">
        <w:t xml:space="preserve"> </w:t>
      </w:r>
      <w:r>
        <w:t>(unsigned 8-bit type in Little Endian form</w:t>
      </w:r>
      <w:r w:rsidR="00E418DA">
        <w:t>at</w:t>
      </w:r>
      <w:r>
        <w:t>)</w:t>
      </w:r>
      <w:r w:rsidR="00BA78E4">
        <w:t>.</w:t>
      </w:r>
      <w:r w:rsidR="006A35A0">
        <w:t xml:space="preserve"> </w:t>
      </w:r>
      <w:r w:rsidR="00DF335A">
        <w:t xml:space="preserve">Log datasets store only the write request data. </w:t>
      </w:r>
      <w:r w:rsidR="00E418DA">
        <w:t>O</w:t>
      </w:r>
      <w:r w:rsidR="00DF335A">
        <w:t xml:space="preserve">ther </w:t>
      </w:r>
      <w:r w:rsidR="00E418DA">
        <w:t xml:space="preserve">new </w:t>
      </w:r>
      <w:r w:rsidR="00DF335A">
        <w:t>dataset</w:t>
      </w:r>
      <w:r w:rsidR="00E418DA">
        <w:t>s</w:t>
      </w:r>
      <w:r w:rsidR="00DF335A">
        <w:t xml:space="preserve"> </w:t>
      </w:r>
      <w:r w:rsidR="00E418DA">
        <w:t>are</w:t>
      </w:r>
      <w:r w:rsidR="00DF335A">
        <w:t xml:space="preserve"> created in the log group </w:t>
      </w:r>
      <w:r w:rsidR="00E418DA">
        <w:t xml:space="preserve">are for </w:t>
      </w:r>
      <w:r w:rsidR="00DF335A">
        <w:t>stor</w:t>
      </w:r>
      <w:r w:rsidR="00E418DA">
        <w:t>ing</w:t>
      </w:r>
      <w:r w:rsidR="00DF335A">
        <w:t xml:space="preserve"> the log metadata.</w:t>
      </w:r>
    </w:p>
    <w:p w14:paraId="26251B0E" w14:textId="77777777" w:rsidR="00BA78E4" w:rsidRDefault="00013756" w:rsidP="00013756">
      <w:pPr>
        <w:pStyle w:val="Heading2"/>
      </w:pPr>
      <w:r>
        <w:t>3.2</w:t>
      </w:r>
      <w:r w:rsidR="00D7251F">
        <w:t xml:space="preserve">.  </w:t>
      </w:r>
      <w:r w:rsidR="009545F8">
        <w:t xml:space="preserve">Log </w:t>
      </w:r>
      <w:r w:rsidR="00541A07">
        <w:t>Metadata</w:t>
      </w:r>
    </w:p>
    <w:p w14:paraId="788BA5AD" w14:textId="5CE190E4" w:rsidR="009545F8" w:rsidRDefault="00BA78E4" w:rsidP="00BA78E4">
      <w:r>
        <w:t xml:space="preserve">To allow efficient searching of </w:t>
      </w:r>
      <w:r w:rsidR="0076589A">
        <w:t>write requests in log datasets</w:t>
      </w:r>
      <w:r>
        <w:t xml:space="preserve">, </w:t>
      </w:r>
      <w:r w:rsidR="0076589A">
        <w:t>we create two a</w:t>
      </w:r>
      <w:r w:rsidR="0076589A" w:rsidRPr="00BB22B9">
        <w:t xml:space="preserve">uxiliary </w:t>
      </w:r>
      <w:r w:rsidR="0076589A">
        <w:t xml:space="preserve">datasets as </w:t>
      </w:r>
      <w:r w:rsidR="009545F8">
        <w:t xml:space="preserve">metadata </w:t>
      </w:r>
      <w:r>
        <w:t>table</w:t>
      </w:r>
      <w:r w:rsidR="0076589A">
        <w:t>s</w:t>
      </w:r>
      <w:r>
        <w:t>.</w:t>
      </w:r>
      <w:r w:rsidR="0076589A">
        <w:t xml:space="preserve"> The first table </w:t>
      </w:r>
      <w:r>
        <w:t xml:space="preserve">is a </w:t>
      </w:r>
      <w:r w:rsidR="0076589A">
        <w:t>one</w:t>
      </w:r>
      <w:r>
        <w:t xml:space="preserve">-dimensional </w:t>
      </w:r>
      <w:r w:rsidR="0076589A">
        <w:t xml:space="preserve">array </w:t>
      </w:r>
      <w:r>
        <w:t xml:space="preserve">of type </w:t>
      </w:r>
      <w:r w:rsidR="0076589A" w:rsidRPr="00BB22B9">
        <w:rPr>
          <w:rFonts w:ascii="Courier" w:hAnsi="Courier" w:cs="Arial"/>
        </w:rPr>
        <w:t>H5T_STD_U8LE</w:t>
      </w:r>
      <w:r w:rsidR="00541A07">
        <w:t xml:space="preserve">, </w:t>
      </w:r>
      <w:r w:rsidR="0076589A">
        <w:t xml:space="preserve">stored in HDF5 </w:t>
      </w:r>
      <w:r>
        <w:t xml:space="preserve">chunk layout with an unlimited dimension to allow expansion when </w:t>
      </w:r>
      <w:r w:rsidR="0076589A">
        <w:t xml:space="preserve">new write requests </w:t>
      </w:r>
      <w:r>
        <w:t xml:space="preserve">are </w:t>
      </w:r>
      <w:r w:rsidR="0076589A">
        <w:t>logged</w:t>
      </w:r>
      <w:r>
        <w:t>.</w:t>
      </w:r>
      <w:r w:rsidR="0076589A">
        <w:t xml:space="preserve"> </w:t>
      </w:r>
      <w:r w:rsidR="00044566">
        <w:t xml:space="preserve">Each element of this table is of a compound data type that stores the metadata of a write request. The format </w:t>
      </w:r>
      <w:r w:rsidR="00541A07">
        <w:t xml:space="preserve">specification </w:t>
      </w:r>
      <w:r w:rsidR="00044566">
        <w:t xml:space="preserve">of the compound data type is provided in the Appendix. </w:t>
      </w:r>
      <w:r w:rsidR="00E418DA">
        <w:t>The reason w</w:t>
      </w:r>
      <w:r w:rsidR="00044566">
        <w:t xml:space="preserve">e define the dataset of type </w:t>
      </w:r>
      <w:r w:rsidR="00044566" w:rsidRPr="00BB22B9">
        <w:rPr>
          <w:rFonts w:ascii="Courier" w:hAnsi="Courier" w:cs="Arial"/>
        </w:rPr>
        <w:t>H5T_STD_U8LE</w:t>
      </w:r>
      <w:r w:rsidR="00044566">
        <w:t xml:space="preserve"> is because each element can be of different size, depending on the number of dimensions of the original datasets. The table will be parsed by the log driver to store and retrieve </w:t>
      </w:r>
      <w:r w:rsidR="009545F8">
        <w:t>individual</w:t>
      </w:r>
      <w:r w:rsidR="00044566">
        <w:t xml:space="preserve"> element</w:t>
      </w:r>
      <w:r w:rsidR="009545F8">
        <w:t>s</w:t>
      </w:r>
      <w:r w:rsidR="00044566">
        <w:t>. T</w:t>
      </w:r>
      <w:r w:rsidR="0076589A">
        <w:t>h</w:t>
      </w:r>
      <w:r w:rsidR="009545F8">
        <w:t>is</w:t>
      </w:r>
      <w:r w:rsidR="0076589A">
        <w:t xml:space="preserve"> table is </w:t>
      </w:r>
      <w:r w:rsidR="00D7251F">
        <w:t xml:space="preserve">referred as </w:t>
      </w:r>
      <w:r w:rsidR="00552CA3">
        <w:t xml:space="preserve">the </w:t>
      </w:r>
      <w:r w:rsidR="00D7251F">
        <w:t>“</w:t>
      </w:r>
      <w:r w:rsidR="00B41F5E">
        <w:t xml:space="preserve">log </w:t>
      </w:r>
      <w:r w:rsidR="00E418DA">
        <w:t>metadata</w:t>
      </w:r>
      <w:r w:rsidR="00D7251F">
        <w:t xml:space="preserve"> table”</w:t>
      </w:r>
      <w:r w:rsidR="00B41F5E">
        <w:t>, or simply “metadata table”</w:t>
      </w:r>
      <w:r w:rsidR="00552CA3">
        <w:t>,</w:t>
      </w:r>
      <w:r w:rsidR="00D7251F">
        <w:t xml:space="preserve"> which is </w:t>
      </w:r>
      <w:r w:rsidR="0076589A">
        <w:t xml:space="preserve">shared by all datasets and its entries are </w:t>
      </w:r>
      <w:r>
        <w:t xml:space="preserve">sorted </w:t>
      </w:r>
      <w:r w:rsidR="0076589A">
        <w:t xml:space="preserve">based on </w:t>
      </w:r>
      <w:r w:rsidR="009545F8">
        <w:t>the</w:t>
      </w:r>
      <w:r w:rsidR="0076589A">
        <w:t xml:space="preserve"> increasing order of </w:t>
      </w:r>
      <w:r>
        <w:t>dataset ID</w:t>
      </w:r>
      <w:r w:rsidR="0076589A">
        <w:t>s</w:t>
      </w:r>
      <w:r>
        <w:t>.</w:t>
      </w:r>
    </w:p>
    <w:p w14:paraId="205FC387" w14:textId="54806D2B" w:rsidR="00BA78E4" w:rsidRDefault="009545F8" w:rsidP="00BA78E4">
      <w:r>
        <w:t>The second dataset</w:t>
      </w:r>
      <w:r w:rsidR="0076589A">
        <w:t xml:space="preserve"> </w:t>
      </w:r>
      <w:r>
        <w:t xml:space="preserve">is a look-up table, which </w:t>
      </w:r>
      <w:r w:rsidR="0076589A">
        <w:t>stores the starting offsets of dataset</w:t>
      </w:r>
      <w:r>
        <w:t>s</w:t>
      </w:r>
      <w:r w:rsidR="0076589A">
        <w:t xml:space="preserve"> in the </w:t>
      </w:r>
      <w:r w:rsidR="00E418DA">
        <w:t>metadata</w:t>
      </w:r>
      <w:r>
        <w:t xml:space="preserve"> table</w:t>
      </w:r>
      <w:r w:rsidR="0076589A">
        <w:t xml:space="preserve">. It is </w:t>
      </w:r>
      <w:r w:rsidR="00D7251F">
        <w:t xml:space="preserve">referred as </w:t>
      </w:r>
      <w:r w:rsidR="00552CA3">
        <w:t xml:space="preserve">the </w:t>
      </w:r>
      <w:r w:rsidR="00D7251F">
        <w:t xml:space="preserve">“offset table” and can be </w:t>
      </w:r>
      <w:r w:rsidR="0076589A">
        <w:t xml:space="preserve">used to </w:t>
      </w:r>
      <w:r w:rsidR="00BA78E4">
        <w:t xml:space="preserve">skip unrelated </w:t>
      </w:r>
      <w:r w:rsidR="0076589A">
        <w:t xml:space="preserve">datasets </w:t>
      </w:r>
      <w:r w:rsidR="00BA78E4">
        <w:t xml:space="preserve">when </w:t>
      </w:r>
      <w:r w:rsidR="0076589A">
        <w:t xml:space="preserve">searching and </w:t>
      </w:r>
      <w:r w:rsidR="00BA78E4">
        <w:t>reading</w:t>
      </w:r>
      <w:r w:rsidR="00E418DA">
        <w:t xml:space="preserve"> </w:t>
      </w:r>
      <w:r>
        <w:t>log entr</w:t>
      </w:r>
      <w:r w:rsidR="00E418DA">
        <w:t>ies</w:t>
      </w:r>
      <w:r w:rsidR="00BA78E4">
        <w:t>.</w:t>
      </w:r>
      <w:r w:rsidR="00D7251F">
        <w:t xml:space="preserve"> </w:t>
      </w:r>
      <w:r w:rsidR="00BA78E4">
        <w:t xml:space="preserve">The </w:t>
      </w:r>
      <w:r w:rsidR="00D7251F">
        <w:t>offset table</w:t>
      </w:r>
      <w:r w:rsidR="00BA78E4">
        <w:t xml:space="preserve"> is a </w:t>
      </w:r>
      <w:r w:rsidR="00D7251F">
        <w:t>one</w:t>
      </w:r>
      <w:r w:rsidR="00BA78E4">
        <w:t xml:space="preserve">-dimensional </w:t>
      </w:r>
      <w:r w:rsidR="00D7251F">
        <w:t>array</w:t>
      </w:r>
      <w:r w:rsidR="00BA78E4">
        <w:t xml:space="preserve"> of type </w:t>
      </w:r>
      <w:r w:rsidR="00D7251F" w:rsidRPr="00BB22B9">
        <w:rPr>
          <w:rFonts w:ascii="Courier" w:hAnsi="Courier" w:cs="Arial"/>
        </w:rPr>
        <w:t>H5T_STD_U</w:t>
      </w:r>
      <w:r w:rsidR="00D7251F">
        <w:rPr>
          <w:rFonts w:ascii="Courier" w:hAnsi="Courier" w:cs="Arial"/>
        </w:rPr>
        <w:t>64</w:t>
      </w:r>
      <w:r w:rsidR="00D7251F" w:rsidRPr="00BB22B9">
        <w:rPr>
          <w:rFonts w:ascii="Courier" w:hAnsi="Courier" w:cs="Arial"/>
        </w:rPr>
        <w:t>LE</w:t>
      </w:r>
      <w:r w:rsidR="00D7251F">
        <w:t xml:space="preserve"> (unsigned 64-bit integer in Little Endian form). It uses the</w:t>
      </w:r>
      <w:r w:rsidR="00BA78E4">
        <w:t xml:space="preserve"> </w:t>
      </w:r>
      <w:r w:rsidR="007F11DC">
        <w:t xml:space="preserve">HDF5 </w:t>
      </w:r>
      <w:r w:rsidR="00BA78E4">
        <w:t>chunk storage layout with an unlimited dimension.</w:t>
      </w:r>
      <w:r w:rsidR="00D7251F">
        <w:t xml:space="preserve"> The two datasets are </w:t>
      </w:r>
      <w:r w:rsidR="00BA78E4">
        <w:t>create</w:t>
      </w:r>
      <w:r w:rsidR="00D7251F">
        <w:t>d</w:t>
      </w:r>
      <w:r w:rsidR="00BA78E4">
        <w:t xml:space="preserve"> when </w:t>
      </w:r>
      <w:r>
        <w:t xml:space="preserve">calling </w:t>
      </w:r>
      <w:r w:rsidR="00BA78E4">
        <w:t xml:space="preserve">file </w:t>
      </w:r>
      <w:r w:rsidR="00D7251F">
        <w:t xml:space="preserve">flush or close. They </w:t>
      </w:r>
      <w:r>
        <w:t xml:space="preserve">can also </w:t>
      </w:r>
      <w:r w:rsidR="00D7251F">
        <w:t>be use</w:t>
      </w:r>
      <w:r>
        <w:t>d</w:t>
      </w:r>
      <w:r w:rsidR="00D7251F">
        <w:t xml:space="preserve"> </w:t>
      </w:r>
      <w:r>
        <w:t>to</w:t>
      </w:r>
      <w:r w:rsidR="00D7251F">
        <w:t xml:space="preserve"> convert the </w:t>
      </w:r>
      <w:r>
        <w:t xml:space="preserve">files in </w:t>
      </w:r>
      <w:r w:rsidR="00D7251F">
        <w:t xml:space="preserve">logged data </w:t>
      </w:r>
      <w:r>
        <w:t xml:space="preserve">layout </w:t>
      </w:r>
      <w:r w:rsidR="00D7251F">
        <w:t>into the traditional HDF5</w:t>
      </w:r>
      <w:r>
        <w:t xml:space="preserve"> canonical layout</w:t>
      </w:r>
      <w:r w:rsidR="00D7251F">
        <w:t>. Such conversion is usually carried out by an off-line utility program.</w:t>
      </w:r>
    </w:p>
    <w:p w14:paraId="14DCD841" w14:textId="77777777" w:rsidR="00BA78E4" w:rsidRDefault="003E161F" w:rsidP="003E161F">
      <w:pPr>
        <w:pStyle w:val="Heading1"/>
      </w:pPr>
      <w:r>
        <w:t>4</w:t>
      </w:r>
      <w:r w:rsidR="00D7251F">
        <w:t xml:space="preserve">.  APIs </w:t>
      </w:r>
      <w:r w:rsidR="00EE68F9">
        <w:t xml:space="preserve">Implemented </w:t>
      </w:r>
      <w:r w:rsidR="00D7251F">
        <w:t>in the Log-based Virtual</w:t>
      </w:r>
      <w:r w:rsidR="000F675D">
        <w:t xml:space="preserve"> Object</w:t>
      </w:r>
      <w:r w:rsidR="00D7251F">
        <w:t xml:space="preserve"> Driver</w:t>
      </w:r>
    </w:p>
    <w:p w14:paraId="7760F0A7" w14:textId="77777777" w:rsidR="00BA78E4" w:rsidRDefault="003E161F" w:rsidP="00BA78E4">
      <w:r>
        <w:t>T</w:t>
      </w:r>
      <w:r w:rsidR="00BA78E4">
        <w:t>his section</w:t>
      </w:r>
      <w:r>
        <w:t xml:space="preserve"> describes the APIs to be implemented by the log-based driver</w:t>
      </w:r>
      <w:r w:rsidR="00BA78E4">
        <w:t xml:space="preserve">, </w:t>
      </w:r>
      <w:r>
        <w:t xml:space="preserve">including file open and close, dataset open, create, read, write, and close. Other HDF5 APIs that </w:t>
      </w:r>
      <w:r w:rsidR="00BA78E4">
        <w:t xml:space="preserve">are not intercepted by the </w:t>
      </w:r>
      <w:r>
        <w:t xml:space="preserve">driver </w:t>
      </w:r>
      <w:r w:rsidR="00BA78E4">
        <w:t>are passed to the native VOL</w:t>
      </w:r>
      <w:r>
        <w:t xml:space="preserve"> driver</w:t>
      </w:r>
      <w:r w:rsidR="00BA78E4">
        <w:t>.</w:t>
      </w:r>
    </w:p>
    <w:p w14:paraId="5CFD3BF7" w14:textId="77777777" w:rsidR="00675E30" w:rsidRDefault="00675E30" w:rsidP="00675E30">
      <w:pPr>
        <w:pStyle w:val="Heading2"/>
      </w:pPr>
      <w:r>
        <w:t>4.1</w:t>
      </w:r>
      <w:r w:rsidR="00A9206F">
        <w:t>.</w:t>
      </w:r>
      <w:r>
        <w:t xml:space="preserve">  File </w:t>
      </w:r>
      <w:r w:rsidR="006B7AF4">
        <w:t>C</w:t>
      </w:r>
      <w:r>
        <w:t>reate</w:t>
      </w:r>
    </w:p>
    <w:p w14:paraId="79F251F6" w14:textId="77777777" w:rsidR="00BA78E4" w:rsidRDefault="007F11DC" w:rsidP="00BA78E4">
      <w:r>
        <w:t>The</w:t>
      </w:r>
      <w:r w:rsidR="00675E30">
        <w:t xml:space="preserve"> log-based driver uses an internal data structure to store the file metadata. The metadata will be used to connect the object handles used in the log driver and the HDF5 native driver. The members of this data structure include:</w:t>
      </w:r>
    </w:p>
    <w:p w14:paraId="603F4566" w14:textId="4B9F8862" w:rsidR="00BA78E4" w:rsidRDefault="00675E30" w:rsidP="00675E30">
      <w:pPr>
        <w:pStyle w:val="ListParagraph"/>
        <w:numPr>
          <w:ilvl w:val="0"/>
          <w:numId w:val="13"/>
        </w:numPr>
      </w:pPr>
      <w:r>
        <w:t>F</w:t>
      </w:r>
      <w:r w:rsidR="00BA78E4">
        <w:t xml:space="preserve">ile </w:t>
      </w:r>
      <w:r w:rsidR="00552CA3">
        <w:t xml:space="preserve">object </w:t>
      </w:r>
      <w:r w:rsidR="00BA78E4">
        <w:t>returned by the native</w:t>
      </w:r>
      <w:r>
        <w:t xml:space="preserve"> driver</w:t>
      </w:r>
    </w:p>
    <w:p w14:paraId="76563DC8" w14:textId="77777777" w:rsidR="00BA78E4" w:rsidRDefault="00675E30" w:rsidP="00675E30">
      <w:pPr>
        <w:pStyle w:val="ListParagraph"/>
        <w:numPr>
          <w:ilvl w:val="0"/>
          <w:numId w:val="13"/>
        </w:numPr>
      </w:pPr>
      <w:r>
        <w:t>An array of pointers to the pending</w:t>
      </w:r>
      <w:r w:rsidR="00BA78E4">
        <w:t xml:space="preserve"> I/O requests</w:t>
      </w:r>
    </w:p>
    <w:p w14:paraId="658D18CA" w14:textId="77777777" w:rsidR="00BA78E4" w:rsidRDefault="00675E30" w:rsidP="00675E30">
      <w:pPr>
        <w:pStyle w:val="ListParagraph"/>
        <w:numPr>
          <w:ilvl w:val="0"/>
          <w:numId w:val="13"/>
        </w:numPr>
      </w:pPr>
      <w:r>
        <w:t>Log m</w:t>
      </w:r>
      <w:r w:rsidR="00BA78E4">
        <w:t xml:space="preserve">etadata </w:t>
      </w:r>
      <w:r>
        <w:t>table</w:t>
      </w:r>
    </w:p>
    <w:p w14:paraId="70FCF664" w14:textId="77777777" w:rsidR="00BA78E4" w:rsidRDefault="00675E30" w:rsidP="00675E30">
      <w:pPr>
        <w:pStyle w:val="ListParagraph"/>
        <w:numPr>
          <w:ilvl w:val="0"/>
          <w:numId w:val="13"/>
        </w:numPr>
      </w:pPr>
      <w:r>
        <w:t>Log</w:t>
      </w:r>
      <w:r w:rsidR="00BA78E4">
        <w:t xml:space="preserve"> index table</w:t>
      </w:r>
    </w:p>
    <w:p w14:paraId="33854195" w14:textId="77777777" w:rsidR="00BA78E4" w:rsidRDefault="00675E30" w:rsidP="00675E30">
      <w:pPr>
        <w:pStyle w:val="ListParagraph"/>
        <w:numPr>
          <w:ilvl w:val="0"/>
          <w:numId w:val="13"/>
        </w:numPr>
      </w:pPr>
      <w:r>
        <w:t>Log offset</w:t>
      </w:r>
      <w:r w:rsidR="00BA78E4">
        <w:t xml:space="preserve"> </w:t>
      </w:r>
      <w:r>
        <w:t>table</w:t>
      </w:r>
    </w:p>
    <w:p w14:paraId="1A31B04C" w14:textId="7C1DC649" w:rsidR="00BA78E4" w:rsidRDefault="00540685" w:rsidP="00BA78E4">
      <w:r>
        <w:t xml:space="preserve">When </w:t>
      </w:r>
      <w:r w:rsidRPr="00BB22B9">
        <w:rPr>
          <w:rFonts w:ascii="Courier" w:hAnsi="Courier" w:cs="Arial"/>
        </w:rPr>
        <w:t>H5</w:t>
      </w:r>
      <w:r>
        <w:rPr>
          <w:rFonts w:ascii="Courier" w:hAnsi="Courier" w:cs="Arial"/>
        </w:rPr>
        <w:t>Fcreate</w:t>
      </w:r>
      <w:r w:rsidR="007F11DC">
        <w:t xml:space="preserve"> i</w:t>
      </w:r>
      <w:r w:rsidRPr="00540685">
        <w:t>s called,</w:t>
      </w:r>
      <w:r>
        <w:t xml:space="preserve"> the log driver first calls the native driver to obtain the file ID, followed by creating the log group under the root level to accommodate the a</w:t>
      </w:r>
      <w:r w:rsidRPr="00BB22B9">
        <w:t xml:space="preserve">uxiliary </w:t>
      </w:r>
      <w:r>
        <w:t xml:space="preserve">datasets </w:t>
      </w:r>
      <w:r w:rsidR="007F11DC">
        <w:lastRenderedPageBreak/>
        <w:t>for</w:t>
      </w:r>
      <w:r>
        <w:t xml:space="preserve"> stor</w:t>
      </w:r>
      <w:r w:rsidR="007F11DC">
        <w:t>ing</w:t>
      </w:r>
      <w:r>
        <w:t xml:space="preserve"> the metadata and raw data </w:t>
      </w:r>
      <w:r w:rsidR="007F11DC">
        <w:t>of</w:t>
      </w:r>
      <w:r>
        <w:t xml:space="preserve"> user </w:t>
      </w:r>
      <w:r w:rsidR="007F11DC">
        <w:t xml:space="preserve">write </w:t>
      </w:r>
      <w:r>
        <w:t>requests.</w:t>
      </w:r>
      <w:r w:rsidR="00E65D9E">
        <w:t xml:space="preserve"> </w:t>
      </w:r>
      <w:r>
        <w:t>Two</w:t>
      </w:r>
      <w:r w:rsidR="00BA78E4">
        <w:t xml:space="preserve"> attributes </w:t>
      </w:r>
      <w:r>
        <w:t xml:space="preserve">are created and associated to </w:t>
      </w:r>
      <w:r w:rsidR="00BA78E4">
        <w:t xml:space="preserve">the </w:t>
      </w:r>
      <w:r>
        <w:t>log</w:t>
      </w:r>
      <w:r w:rsidR="00BA78E4">
        <w:t xml:space="preserve"> group</w:t>
      </w:r>
      <w:r>
        <w:t>.</w:t>
      </w:r>
      <w:r w:rsidR="00BA78E4">
        <w:t xml:space="preserve"> One is a scalar attribute </w:t>
      </w:r>
      <w:r>
        <w:t xml:space="preserve">of type integer to store </w:t>
      </w:r>
      <w:r w:rsidR="00BA78E4">
        <w:t>the number of user datasets</w:t>
      </w:r>
      <w:r>
        <w:t xml:space="preserve"> created in the file</w:t>
      </w:r>
      <w:r w:rsidR="00BA78E4">
        <w:t>.</w:t>
      </w:r>
      <w:r>
        <w:t xml:space="preserve"> The other </w:t>
      </w:r>
      <w:r w:rsidR="00BA78E4">
        <w:t xml:space="preserve">is a scalar </w:t>
      </w:r>
      <w:r w:rsidR="00E65D9E">
        <w:t>storing</w:t>
      </w:r>
      <w:r w:rsidR="00BA78E4">
        <w:t xml:space="preserve"> the number of log datasets</w:t>
      </w:r>
      <w:r w:rsidR="00E65D9E">
        <w:t xml:space="preserve">. Note the log datasets refer to the datasets created by </w:t>
      </w:r>
      <w:r w:rsidR="007F11DC">
        <w:t>the log-based</w:t>
      </w:r>
      <w:r w:rsidR="00E65D9E">
        <w:t xml:space="preserve"> driver to store the write requests in the log fashion.</w:t>
      </w:r>
      <w:r w:rsidR="006B7AF4">
        <w:t xml:space="preserve"> In addition to log datasets, there are two tables will be added to the log group. Because their sizes will not be known before </w:t>
      </w:r>
      <w:r w:rsidR="007F11DC">
        <w:t xml:space="preserve">flushing </w:t>
      </w:r>
      <w:r w:rsidR="006B7AF4">
        <w:t>the log</w:t>
      </w:r>
      <w:r w:rsidR="007F11DC">
        <w:t>ged data</w:t>
      </w:r>
      <w:r w:rsidR="006B7AF4">
        <w:t xml:space="preserve"> dataset, their creation is delayed until the first </w:t>
      </w:r>
      <w:r w:rsidR="007F11DC">
        <w:t xml:space="preserve">file flush </w:t>
      </w:r>
      <w:r w:rsidR="006B7AF4">
        <w:t xml:space="preserve">call. </w:t>
      </w:r>
    </w:p>
    <w:p w14:paraId="7F450BCD" w14:textId="77777777" w:rsidR="00BA78E4" w:rsidRDefault="006B7AF4" w:rsidP="006B7AF4">
      <w:pPr>
        <w:pStyle w:val="Heading2"/>
      </w:pPr>
      <w:r>
        <w:t>4.2</w:t>
      </w:r>
      <w:r w:rsidR="00A9206F">
        <w:t>.</w:t>
      </w:r>
      <w:r>
        <w:t xml:space="preserve">  </w:t>
      </w:r>
      <w:r w:rsidR="00BA78E4">
        <w:t xml:space="preserve">File </w:t>
      </w:r>
      <w:r>
        <w:t>O</w:t>
      </w:r>
      <w:r w:rsidR="00BA78E4">
        <w:t>pen</w:t>
      </w:r>
    </w:p>
    <w:p w14:paraId="16E2C085" w14:textId="77777777" w:rsidR="00BA78E4" w:rsidRDefault="00BA78E4" w:rsidP="00BA78E4">
      <w:r>
        <w:t>To open a file</w:t>
      </w:r>
      <w:r w:rsidR="002B57E7">
        <w:t xml:space="preserve"> that was previously created by the log driver</w:t>
      </w:r>
      <w:r>
        <w:t xml:space="preserve">, </w:t>
      </w:r>
      <w:r w:rsidR="002B57E7">
        <w:t xml:space="preserve">the log driver first calls </w:t>
      </w:r>
      <w:r w:rsidR="002B57E7" w:rsidRPr="00BB22B9">
        <w:rPr>
          <w:rFonts w:ascii="Courier" w:hAnsi="Courier" w:cs="Arial"/>
        </w:rPr>
        <w:t>H5</w:t>
      </w:r>
      <w:r w:rsidR="002B57E7">
        <w:rPr>
          <w:rFonts w:ascii="Courier" w:hAnsi="Courier" w:cs="Arial"/>
        </w:rPr>
        <w:t>Fopen</w:t>
      </w:r>
      <w:r w:rsidR="0037003D">
        <w:t xml:space="preserve"> t</w:t>
      </w:r>
      <w:r w:rsidR="002B57E7">
        <w:t xml:space="preserve">o </w:t>
      </w:r>
      <w:r>
        <w:t xml:space="preserve">open the file </w:t>
      </w:r>
      <w:r w:rsidR="002B57E7">
        <w:t xml:space="preserve">using </w:t>
      </w:r>
      <w:r>
        <w:t xml:space="preserve">the native </w:t>
      </w:r>
      <w:r w:rsidR="002B57E7">
        <w:t xml:space="preserve">driver. It then continues to open the log group, its attributes, and the </w:t>
      </w:r>
      <w:r w:rsidR="0037003D">
        <w:t>metadata</w:t>
      </w:r>
      <w:r w:rsidR="002B57E7">
        <w:t xml:space="preserve"> tables. </w:t>
      </w:r>
      <w:r w:rsidR="00EB22B7">
        <w:t>Once opened, t</w:t>
      </w:r>
      <w:r w:rsidR="002B57E7">
        <w:t>hese a</w:t>
      </w:r>
      <w:r w:rsidR="002B57E7" w:rsidRPr="00BB22B9">
        <w:t>uxiliary</w:t>
      </w:r>
      <w:r w:rsidR="002B57E7">
        <w:t xml:space="preserve"> data objects are read into memory buffers.</w:t>
      </w:r>
    </w:p>
    <w:p w14:paraId="14006A56" w14:textId="77777777" w:rsidR="00EB22B7" w:rsidRDefault="00EB22B7" w:rsidP="00EB22B7">
      <w:pPr>
        <w:pStyle w:val="Heading2"/>
      </w:pPr>
      <w:r>
        <w:t>4.3</w:t>
      </w:r>
      <w:r w:rsidR="00A9206F">
        <w:t>.</w:t>
      </w:r>
      <w:r>
        <w:t xml:space="preserve">  Dataset </w:t>
      </w:r>
      <w:r w:rsidR="00A9206F">
        <w:t>C</w:t>
      </w:r>
      <w:r>
        <w:t>reate</w:t>
      </w:r>
    </w:p>
    <w:p w14:paraId="6EFC2BAC" w14:textId="276863C8" w:rsidR="00374C3B" w:rsidRDefault="00374C3B" w:rsidP="00374C3B">
      <w:r>
        <w:t xml:space="preserve">When API </w:t>
      </w:r>
      <w:r w:rsidRPr="00BB22B9">
        <w:rPr>
          <w:rFonts w:ascii="Courier" w:hAnsi="Courier" w:cs="Arial"/>
        </w:rPr>
        <w:t>H5</w:t>
      </w:r>
      <w:r>
        <w:rPr>
          <w:rFonts w:ascii="Courier" w:hAnsi="Courier" w:cs="Arial"/>
        </w:rPr>
        <w:t>Dcreate</w:t>
      </w:r>
      <w:r>
        <w:t xml:space="preserve"> is called, the log driver first calls the native driver to create a scalar dataset, referred as</w:t>
      </w:r>
      <w:r w:rsidR="00552CA3">
        <w:t xml:space="preserve"> the</w:t>
      </w:r>
      <w:r>
        <w:t xml:space="preserve"> </w:t>
      </w:r>
      <w:r w:rsidR="0037003D">
        <w:t>“</w:t>
      </w:r>
      <w:r>
        <w:t>anchor dataset</w:t>
      </w:r>
      <w:r w:rsidR="0037003D">
        <w:t>”</w:t>
      </w:r>
      <w:r>
        <w:t xml:space="preserve">. </w:t>
      </w:r>
      <w:r w:rsidR="0037003D">
        <w:t>T</w:t>
      </w:r>
      <w:r>
        <w:t>he anchor dataset will be used to store other HDF5 objects associated to it, such as attributes</w:t>
      </w:r>
      <w:r w:rsidR="0037003D">
        <w:t xml:space="preserve"> added by user programs</w:t>
      </w:r>
      <w:r>
        <w:t>. Such operations will be done through the native driver using the anchor dataset</w:t>
      </w:r>
      <w:r w:rsidR="0037003D">
        <w:t>’s</w:t>
      </w:r>
      <w:r>
        <w:t xml:space="preserve"> ID. </w:t>
      </w:r>
    </w:p>
    <w:p w14:paraId="5B245BCB" w14:textId="77777777" w:rsidR="00BA78E4" w:rsidRDefault="00A9206F" w:rsidP="00A9206F">
      <w:pPr>
        <w:pStyle w:val="Heading2"/>
      </w:pPr>
      <w:r>
        <w:t xml:space="preserve">4.4.  </w:t>
      </w:r>
      <w:r w:rsidR="00BA78E4">
        <w:t xml:space="preserve">Dataset </w:t>
      </w:r>
      <w:r>
        <w:t>O</w:t>
      </w:r>
      <w:r w:rsidR="00BA78E4">
        <w:t>pen</w:t>
      </w:r>
    </w:p>
    <w:p w14:paraId="1CE273C2" w14:textId="6D0E683E" w:rsidR="00BA78E4" w:rsidRDefault="00A9206F" w:rsidP="00BA78E4">
      <w:r>
        <w:t xml:space="preserve">When API </w:t>
      </w:r>
      <w:r w:rsidRPr="00BB22B9">
        <w:rPr>
          <w:rFonts w:ascii="Courier" w:hAnsi="Courier" w:cs="Arial"/>
        </w:rPr>
        <w:t>H5</w:t>
      </w:r>
      <w:r>
        <w:rPr>
          <w:rFonts w:ascii="Courier" w:hAnsi="Courier" w:cs="Arial"/>
        </w:rPr>
        <w:t>Dopen</w:t>
      </w:r>
      <w:r>
        <w:t xml:space="preserve"> is called, the log driver calls the native driver to open the anchor</w:t>
      </w:r>
      <w:r w:rsidR="00BA78E4">
        <w:t xml:space="preserve"> dataset</w:t>
      </w:r>
      <w:r>
        <w:t xml:space="preserve"> and popula</w:t>
      </w:r>
      <w:r w:rsidR="0037003D">
        <w:t>tes</w:t>
      </w:r>
      <w:r>
        <w:t xml:space="preserve"> the </w:t>
      </w:r>
      <w:r w:rsidR="0037003D">
        <w:t>auxiliary</w:t>
      </w:r>
      <w:r>
        <w:t xml:space="preserve"> object</w:t>
      </w:r>
      <w:r w:rsidR="0037003D">
        <w:t>s</w:t>
      </w:r>
      <w:r>
        <w:t xml:space="preserve"> in memory</w:t>
      </w:r>
      <w:r w:rsidR="00BA78E4">
        <w:t xml:space="preserve"> </w:t>
      </w:r>
      <w:r>
        <w:t>by reading the</w:t>
      </w:r>
      <w:r w:rsidR="0037003D">
        <w:t>m from the file.</w:t>
      </w:r>
    </w:p>
    <w:p w14:paraId="367F9A5E" w14:textId="77777777" w:rsidR="00BA78E4" w:rsidRDefault="00E53035" w:rsidP="00E53035">
      <w:pPr>
        <w:pStyle w:val="Heading2"/>
      </w:pPr>
      <w:r>
        <w:t xml:space="preserve">4.5. </w:t>
      </w:r>
      <w:r w:rsidR="00BA78E4">
        <w:t xml:space="preserve"> </w:t>
      </w:r>
      <w:r w:rsidR="000C6507">
        <w:t>D</w:t>
      </w:r>
      <w:r w:rsidR="00BA78E4">
        <w:t xml:space="preserve">ataspace </w:t>
      </w:r>
      <w:r w:rsidR="000C6507">
        <w:t>Q</w:t>
      </w:r>
      <w:r w:rsidR="00BA78E4">
        <w:t>uery</w:t>
      </w:r>
    </w:p>
    <w:p w14:paraId="5851C729" w14:textId="5CC1F74D" w:rsidR="00BA78E4" w:rsidRDefault="00BA78E4" w:rsidP="00BA78E4">
      <w:r>
        <w:t xml:space="preserve">The </w:t>
      </w:r>
      <w:r w:rsidR="000C6507">
        <w:t xml:space="preserve">dataspace of a dataset is stored </w:t>
      </w:r>
      <w:r>
        <w:t>as</w:t>
      </w:r>
      <w:r w:rsidR="000C6507">
        <w:t xml:space="preserve"> its</w:t>
      </w:r>
      <w:r>
        <w:t xml:space="preserve"> attribute</w:t>
      </w:r>
      <w:r w:rsidR="000C6507">
        <w:t xml:space="preserve">. The log driver intercepts the call to </w:t>
      </w:r>
      <w:r w:rsidR="000C6507" w:rsidRPr="00BB22B9">
        <w:rPr>
          <w:rFonts w:ascii="Courier" w:hAnsi="Courier" w:cs="Arial"/>
        </w:rPr>
        <w:t>H5</w:t>
      </w:r>
      <w:r w:rsidR="000C6507">
        <w:rPr>
          <w:rFonts w:ascii="Courier" w:hAnsi="Courier" w:cs="Arial"/>
        </w:rPr>
        <w:t>Dget_space</w:t>
      </w:r>
      <w:r w:rsidR="005C5570">
        <w:t xml:space="preserve"> and </w:t>
      </w:r>
      <w:r w:rsidR="000C6507">
        <w:t>creates a new HDF5 dataspace object using the native driver</w:t>
      </w:r>
      <w:r w:rsidR="005C5570">
        <w:t>. It</w:t>
      </w:r>
      <w:r w:rsidR="000C6507">
        <w:t xml:space="preserve"> </w:t>
      </w:r>
      <w:r w:rsidR="005C5570">
        <w:t xml:space="preserve">then </w:t>
      </w:r>
      <w:r w:rsidR="000C6507">
        <w:t>retrieves the dataset’s dimensionality from the dataspace attribute and returns the dataspace object</w:t>
      </w:r>
      <w:r>
        <w:t>.</w:t>
      </w:r>
    </w:p>
    <w:p w14:paraId="545266E1" w14:textId="77777777" w:rsidR="00BA78E4" w:rsidRDefault="000C6507" w:rsidP="000C6507">
      <w:pPr>
        <w:pStyle w:val="Heading2"/>
      </w:pPr>
      <w:r>
        <w:t xml:space="preserve">4.6. </w:t>
      </w:r>
      <w:r w:rsidR="00BA78E4">
        <w:t xml:space="preserve"> Dataset </w:t>
      </w:r>
      <w:r>
        <w:t>W</w:t>
      </w:r>
      <w:r w:rsidR="00BA78E4">
        <w:t>rite</w:t>
      </w:r>
    </w:p>
    <w:p w14:paraId="47808019" w14:textId="2F5FD37F" w:rsidR="00BF5305" w:rsidRDefault="00BF5305" w:rsidP="00BA78E4">
      <w:r>
        <w:t xml:space="preserve">In HDF5, users can specify the way how a dataset is written to the file, by using an HDF5 data transfer property. For example, predefined constants </w:t>
      </w:r>
      <w:r w:rsidRPr="00BF5305">
        <w:rPr>
          <w:rFonts w:ascii="Courier" w:hAnsi="Courier" w:cs="Arial"/>
        </w:rPr>
        <w:t>H5FD_MPIO_COLLECTIVE</w:t>
      </w:r>
      <w:r>
        <w:t xml:space="preserve"> or </w:t>
      </w:r>
      <w:r w:rsidRPr="00BF5305">
        <w:rPr>
          <w:rFonts w:ascii="Courier" w:hAnsi="Courier" w:cs="Arial"/>
        </w:rPr>
        <w:t>H5FD_MPIO_INDEPENDENT</w:t>
      </w:r>
      <w:r>
        <w:t xml:space="preserve"> can be used to tell HDF5 to use MPI collective or independent I/O functions </w:t>
      </w:r>
      <w:r w:rsidR="00DB1DDC">
        <w:t xml:space="preserve">underneath </w:t>
      </w:r>
      <w:r>
        <w:t xml:space="preserve">to transfer data to the file system. Users can also create their own property class through API </w:t>
      </w:r>
      <w:r w:rsidRPr="00BF5305">
        <w:rPr>
          <w:rFonts w:ascii="Courier" w:hAnsi="Courier" w:cs="Arial"/>
        </w:rPr>
        <w:t>H5Pregister2</w:t>
      </w:r>
      <w:r>
        <w:t xml:space="preserve"> to define customized properties.</w:t>
      </w:r>
    </w:p>
    <w:p w14:paraId="5DA5EC4A" w14:textId="77777777" w:rsidR="0030244F" w:rsidRDefault="00BF5305" w:rsidP="00BA78E4">
      <w:r>
        <w:t xml:space="preserve">Performance of our log-based driver can be significantly enhanced if the multiple small I/O requests can be aggregated into fewer, large request. </w:t>
      </w:r>
      <w:r w:rsidR="00DB1DDC">
        <w:t xml:space="preserve">There are two approaches to achieve the effect of request aggregation. One is </w:t>
      </w:r>
      <w:r w:rsidR="00DB1DDC" w:rsidRPr="006E6B82">
        <w:rPr>
          <w:b/>
          <w:bCs/>
        </w:rPr>
        <w:t>to buffer the write requests</w:t>
      </w:r>
      <w:r w:rsidR="00DB1DDC">
        <w:t xml:space="preserve"> internally and later the buffered requests are aggregated and flushed together. This approach allows users to re-use their I/O buffers immediately after the write requests return. The side effect is the increasing memory footprint. The other approach is </w:t>
      </w:r>
      <w:r w:rsidR="00DB1DDC" w:rsidRPr="006E6B82">
        <w:rPr>
          <w:b/>
          <w:bCs/>
        </w:rPr>
        <w:t>non-blocking I/O</w:t>
      </w:r>
      <w:r w:rsidR="00DB1DDC">
        <w:t xml:space="preserve">. A new HDF5 data transfer property </w:t>
      </w:r>
      <w:r w:rsidR="00DB1DDC">
        <w:lastRenderedPageBreak/>
        <w:t xml:space="preserve">can be defined to introduce a new I/O semantics that limit users from altering the buffer contents before the pending requests are flushed to the file system. Such non-blocking APIs appear in MPI and </w:t>
      </w:r>
      <w:proofErr w:type="spellStart"/>
      <w:r w:rsidR="00DB1DDC">
        <w:t>PnetCDF</w:t>
      </w:r>
      <w:proofErr w:type="spellEnd"/>
      <w:r w:rsidR="00DB1DDC">
        <w:t xml:space="preserve">. </w:t>
      </w:r>
    </w:p>
    <w:p w14:paraId="63832080" w14:textId="6AD42680" w:rsidR="00FB5B68" w:rsidRDefault="00FB5B68" w:rsidP="00FB5B68">
      <w:r>
        <w:t xml:space="preserve">Our log-based plugin driver </w:t>
      </w:r>
      <w:r w:rsidR="00A4296A">
        <w:t xml:space="preserve">will implement </w:t>
      </w:r>
      <w:r>
        <w:t xml:space="preserve">the first approach and the second approach in the later stage. For each write request, the log driver copies the data into a temporary allocated buffer. This internal buffer will be freed after the request is flushed to the file. Once the write request API </w:t>
      </w:r>
      <w:r w:rsidRPr="00FB5B68">
        <w:rPr>
          <w:rFonts w:ascii="Courier" w:hAnsi="Courier" w:cs="Arial"/>
        </w:rPr>
        <w:t>H5Dwrite</w:t>
      </w:r>
      <w:r>
        <w:t xml:space="preserve"> returns, users are free to modify the buffer contents. </w:t>
      </w:r>
      <w:r w:rsidR="004807B9">
        <w:t>Users are noted that</w:t>
      </w:r>
      <w:r>
        <w:t xml:space="preserve"> the </w:t>
      </w:r>
      <w:r w:rsidR="004807B9">
        <w:t xml:space="preserve">write </w:t>
      </w:r>
      <w:r>
        <w:t xml:space="preserve">data can only be considered secured (in disk) after the flush </w:t>
      </w:r>
      <w:r w:rsidR="004807B9">
        <w:t>API</w:t>
      </w:r>
      <w:r>
        <w:t xml:space="preserve"> is </w:t>
      </w:r>
      <w:r w:rsidR="004807B9">
        <w:t>called.</w:t>
      </w:r>
      <w:r w:rsidR="004807B9" w:rsidRPr="004807B9">
        <w:t xml:space="preserve"> The </w:t>
      </w:r>
      <w:r w:rsidR="004807B9">
        <w:t>space</w:t>
      </w:r>
      <w:r w:rsidR="004807B9" w:rsidRPr="004807B9">
        <w:t xml:space="preserve"> </w:t>
      </w:r>
      <w:r w:rsidR="004807B9">
        <w:t xml:space="preserve">limit </w:t>
      </w:r>
      <w:r w:rsidR="004807B9" w:rsidRPr="004807B9">
        <w:t xml:space="preserve">of the </w:t>
      </w:r>
      <w:r w:rsidR="004807B9">
        <w:t xml:space="preserve">internal </w:t>
      </w:r>
      <w:r w:rsidR="004807B9" w:rsidRPr="004807B9">
        <w:t>buffer</w:t>
      </w:r>
      <w:r w:rsidR="004807B9">
        <w:t>s</w:t>
      </w:r>
      <w:r w:rsidR="004807B9" w:rsidRPr="004807B9">
        <w:t xml:space="preserve"> can be </w:t>
      </w:r>
      <w:r w:rsidR="004807B9">
        <w:t>set</w:t>
      </w:r>
      <w:r w:rsidR="004807B9" w:rsidRPr="004807B9">
        <w:t xml:space="preserve"> by user</w:t>
      </w:r>
      <w:r w:rsidR="004807B9">
        <w:t>s</w:t>
      </w:r>
      <w:r w:rsidR="004807B9" w:rsidRPr="004807B9">
        <w:t xml:space="preserve"> </w:t>
      </w:r>
      <w:r w:rsidR="004807B9">
        <w:t>through</w:t>
      </w:r>
      <w:r w:rsidR="004807B9" w:rsidRPr="004807B9">
        <w:t xml:space="preserve"> the file access property list. </w:t>
      </w:r>
      <w:r w:rsidR="004807B9">
        <w:t>The s</w:t>
      </w:r>
      <w:r w:rsidR="004807B9" w:rsidRPr="004807B9">
        <w:t xml:space="preserve">pace </w:t>
      </w:r>
      <w:r w:rsidR="004807B9">
        <w:t xml:space="preserve">limit </w:t>
      </w:r>
      <w:r w:rsidR="004807B9" w:rsidRPr="004807B9">
        <w:t xml:space="preserve">is shared by all </w:t>
      </w:r>
      <w:r w:rsidR="004807B9">
        <w:t xml:space="preserve">the </w:t>
      </w:r>
      <w:r w:rsidR="004807B9" w:rsidRPr="004807B9">
        <w:t xml:space="preserve">datasets </w:t>
      </w:r>
      <w:r w:rsidR="004807B9">
        <w:t xml:space="preserve">defined </w:t>
      </w:r>
      <w:r w:rsidR="004807B9" w:rsidRPr="004807B9">
        <w:t xml:space="preserve">in the file. </w:t>
      </w:r>
      <w:r w:rsidR="004807B9">
        <w:t xml:space="preserve">When the limit is reached, </w:t>
      </w:r>
      <w:r w:rsidR="004807B9" w:rsidRPr="004807B9">
        <w:t xml:space="preserve">the write </w:t>
      </w:r>
      <w:r w:rsidR="004807B9">
        <w:t>API</w:t>
      </w:r>
      <w:r w:rsidR="004807B9" w:rsidRPr="004807B9">
        <w:t xml:space="preserve"> </w:t>
      </w:r>
      <w:r w:rsidR="004807B9">
        <w:t xml:space="preserve">returns an error with a message properly defined through HDF5 error handling mechanism. The error can be used to determine whether to call flush APIs. </w:t>
      </w:r>
      <w:r w:rsidR="004807B9" w:rsidRPr="004807B9">
        <w:t xml:space="preserve">It is the user’s responsibility to ensure the set buffer size is large enough for their need. </w:t>
      </w:r>
      <w:r w:rsidR="004807B9">
        <w:t xml:space="preserve">In our design data flushing is only performed in file flush and close APIs. </w:t>
      </w:r>
      <w:r w:rsidR="002B61D3">
        <w:t xml:space="preserve">File flush and close APIs are collective </w:t>
      </w:r>
      <w:r w:rsidR="004807B9" w:rsidRPr="004807B9">
        <w:t>because</w:t>
      </w:r>
      <w:r w:rsidR="002B61D3">
        <w:t xml:space="preserve"> log metadata must be synchronized and thus </w:t>
      </w:r>
      <w:r w:rsidR="004807B9" w:rsidRPr="004807B9">
        <w:t>require</w:t>
      </w:r>
      <w:r w:rsidR="002B61D3">
        <w:t>s</w:t>
      </w:r>
      <w:r w:rsidR="004807B9" w:rsidRPr="004807B9">
        <w:t xml:space="preserve"> </w:t>
      </w:r>
      <w:r w:rsidR="002B61D3">
        <w:t xml:space="preserve">the </w:t>
      </w:r>
      <w:r w:rsidR="004807B9" w:rsidRPr="004807B9">
        <w:t xml:space="preserve">participation </w:t>
      </w:r>
      <w:r w:rsidR="002B61D3">
        <w:t xml:space="preserve">of </w:t>
      </w:r>
      <w:r w:rsidR="004807B9" w:rsidRPr="004807B9">
        <w:t>all processes.</w:t>
      </w:r>
    </w:p>
    <w:p w14:paraId="74B654F4" w14:textId="3882B647" w:rsidR="00FB5B68" w:rsidRDefault="00FB5B68" w:rsidP="00FB5B68">
      <w:r>
        <w:t>The size of the buffer used by the log driver to cache data can be configured by the user in the file access property list. Space is shared by all datasets in the file. If there is not enough space to cache incoming data, the write operation will fail. It is the user’s responsibility to ensure the set buffer size is large enough for their need. For now, we do not consider flushing the buffer automatically because it will require participation from all processes and involves additional communication overhead.</w:t>
      </w:r>
    </w:p>
    <w:p w14:paraId="1CE407D1" w14:textId="6432FD76" w:rsidR="0055232D" w:rsidRPr="00142902" w:rsidRDefault="0064760B" w:rsidP="00142902">
      <w:r>
        <w:rPr>
          <w:noProof/>
        </w:rPr>
        <mc:AlternateContent>
          <mc:Choice Requires="wps">
            <w:drawing>
              <wp:anchor distT="0" distB="182880" distL="114300" distR="114300" simplePos="0" relativeHeight="251658240" behindDoc="0" locked="0" layoutInCell="1" allowOverlap="0" wp14:anchorId="66B673AB" wp14:editId="3241DE18">
                <wp:simplePos x="0" y="0"/>
                <wp:positionH relativeFrom="margin">
                  <wp:align>center</wp:align>
                </wp:positionH>
                <wp:positionV relativeFrom="margin">
                  <wp:align>top</wp:align>
                </wp:positionV>
                <wp:extent cx="4517136" cy="1883664"/>
                <wp:effectExtent l="0" t="0" r="17145" b="8890"/>
                <wp:wrapTopAndBottom/>
                <wp:docPr id="2" name="Text Box 2"/>
                <wp:cNvGraphicFramePr/>
                <a:graphic xmlns:a="http://schemas.openxmlformats.org/drawingml/2006/main">
                  <a:graphicData uri="http://schemas.microsoft.com/office/word/2010/wordprocessingShape">
                    <wps:wsp>
                      <wps:cNvSpPr txBox="1"/>
                      <wps:spPr>
                        <a:xfrm>
                          <a:off x="0" y="0"/>
                          <a:ext cx="4517136" cy="1883664"/>
                        </a:xfrm>
                        <a:prstGeom prst="rect">
                          <a:avLst/>
                        </a:prstGeom>
                        <a:solidFill>
                          <a:schemeClr val="lt1"/>
                        </a:solidFill>
                        <a:ln w="6350">
                          <a:solidFill>
                            <a:prstClr val="black"/>
                          </a:solidFill>
                        </a:ln>
                      </wps:spPr>
                      <wps:txbx>
                        <w:txbxContent>
                          <w:p w14:paraId="79BE10F9" w14:textId="0AB41E24" w:rsidR="0055232D" w:rsidRDefault="0055232D" w:rsidP="0055232D">
                            <w:pPr>
                              <w:jc w:val="center"/>
                            </w:pPr>
                            <w:r w:rsidRPr="0055232D">
                              <w:drawing>
                                <wp:inline distT="0" distB="0" distL="0" distR="0" wp14:anchorId="7B58C6DD" wp14:editId="67A938D4">
                                  <wp:extent cx="4323080" cy="1434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3080" cy="1434465"/>
                                          </a:xfrm>
                                          <a:prstGeom prst="rect">
                                            <a:avLst/>
                                          </a:prstGeom>
                                        </pic:spPr>
                                      </pic:pic>
                                    </a:graphicData>
                                  </a:graphic>
                                </wp:inline>
                              </w:drawing>
                            </w:r>
                          </w:p>
                          <w:p w14:paraId="3AF4F124" w14:textId="1472DCE9" w:rsidR="0055232D" w:rsidRDefault="0055232D" w:rsidP="0055232D">
                            <w:pPr>
                              <w:jc w:val="center"/>
                            </w:pPr>
                            <w:r>
                              <w:t xml:space="preserve">Figure 1. Workflow of H5Dwrite, writing </w:t>
                            </w:r>
                            <w:r w:rsidR="00142902">
                              <w:t xml:space="preserve">to </w:t>
                            </w:r>
                            <w:r>
                              <w:t>a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B673AB" id="_x0000_t202" coordsize="21600,21600" o:spt="202" path="m,l,21600r21600,l21600,xe">
                <v:stroke joinstyle="miter"/>
                <v:path gradientshapeok="t" o:connecttype="rect"/>
              </v:shapetype>
              <v:shape id="Text Box 2" o:spid="_x0000_s1026" type="#_x0000_t202" style="position:absolute;left:0;text-align:left;margin-left:0;margin-top:0;width:355.7pt;height:148.3pt;z-index:251658240;visibility:visible;mso-wrap-style:square;mso-width-percent:0;mso-height-percent:0;mso-wrap-distance-left:9pt;mso-wrap-distance-top:0;mso-wrap-distance-right:9pt;mso-wrap-distance-bottom:14.4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" o:allowoverlap="f" fillcolor="white [3201]" strokeweight=".5pt">
                <v:textbox>
                  <w:txbxContent>
                    <w:p w14:paraId="79BE10F9" w14:textId="0AB41E24" w:rsidR="0055232D" w:rsidRDefault="0055232D" w:rsidP="0055232D">
                      <w:pPr>
                        <w:jc w:val="center"/>
                      </w:pPr>
                      <w:r w:rsidRPr="0055232D">
                        <w:drawing>
                          <wp:inline distT="0" distB="0" distL="0" distR="0" wp14:anchorId="7B58C6DD" wp14:editId="67A938D4">
                            <wp:extent cx="4323080" cy="1434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3080" cy="1434465"/>
                                    </a:xfrm>
                                    <a:prstGeom prst="rect">
                                      <a:avLst/>
                                    </a:prstGeom>
                                  </pic:spPr>
                                </pic:pic>
                              </a:graphicData>
                            </a:graphic>
                          </wp:inline>
                        </w:drawing>
                      </w:r>
                    </w:p>
                    <w:p w14:paraId="3AF4F124" w14:textId="1472DCE9" w:rsidR="0055232D" w:rsidRDefault="0055232D" w:rsidP="0055232D">
                      <w:pPr>
                        <w:jc w:val="center"/>
                      </w:pPr>
                      <w:r>
                        <w:t xml:space="preserve">Figure 1. Workflow of H5Dwrite, writing </w:t>
                      </w:r>
                      <w:r w:rsidR="00142902">
                        <w:t xml:space="preserve">to </w:t>
                      </w:r>
                      <w:r>
                        <w:t>a dataset.</w:t>
                      </w:r>
                    </w:p>
                  </w:txbxContent>
                </v:textbox>
                <w10:wrap type="topAndBottom" anchorx="margin" anchory="margin"/>
              </v:shape>
            </w:pict>
          </mc:Fallback>
        </mc:AlternateContent>
      </w:r>
      <w:r w:rsidR="00BD6128">
        <w:t>As for the non-blocking approach, a</w:t>
      </w:r>
      <w:r w:rsidR="00241F74">
        <w:t xml:space="preserve"> new data transfer property class for nonblocking I/O will be introduced and users can </w:t>
      </w:r>
      <w:r w:rsidR="00BD6128">
        <w:t xml:space="preserve">call property set API to indicate a call to </w:t>
      </w:r>
      <w:r w:rsidR="00BD6128" w:rsidRPr="00BD6128">
        <w:rPr>
          <w:rFonts w:ascii="Courier" w:hAnsi="Courier"/>
        </w:rPr>
        <w:t>H5Dwrite</w:t>
      </w:r>
      <w:r w:rsidR="00BD6128">
        <w:t xml:space="preserve"> is non-blocking.  </w:t>
      </w:r>
      <w:r w:rsidR="00241F74">
        <w:t>When</w:t>
      </w:r>
      <w:r w:rsidR="00AC55E7">
        <w:t xml:space="preserve"> </w:t>
      </w:r>
      <w:r w:rsidR="00BD6128">
        <w:t>non-blocking transfer property is used</w:t>
      </w:r>
      <w:r w:rsidR="00AC55E7">
        <w:t xml:space="preserve">, </w:t>
      </w:r>
      <w:r w:rsidR="00BD6128">
        <w:t xml:space="preserve">API </w:t>
      </w:r>
      <w:r w:rsidR="00BD6128" w:rsidRPr="00BD6128">
        <w:rPr>
          <w:rFonts w:ascii="Courier" w:hAnsi="Courier"/>
        </w:rPr>
        <w:t>H5Dwrite</w:t>
      </w:r>
      <w:r w:rsidR="00BD6128">
        <w:t xml:space="preserve"> </w:t>
      </w:r>
      <w:r w:rsidR="00351869">
        <w:t xml:space="preserve">acts as an API that posts a pending request. All </w:t>
      </w:r>
      <w:r w:rsidR="00241F74">
        <w:t>pending</w:t>
      </w:r>
      <w:r w:rsidR="00AC55E7">
        <w:t xml:space="preserve"> write requests are </w:t>
      </w:r>
      <w:r w:rsidR="00351869">
        <w:t xml:space="preserve">later </w:t>
      </w:r>
      <w:r w:rsidR="00241F74">
        <w:t xml:space="preserve">flushed by an </w:t>
      </w:r>
      <w:r w:rsidR="00AC55E7">
        <w:t>explicit</w:t>
      </w:r>
      <w:r w:rsidR="00241F74">
        <w:t xml:space="preserve"> </w:t>
      </w:r>
      <w:r w:rsidR="00AC55E7">
        <w:t xml:space="preserve">call </w:t>
      </w:r>
      <w:r w:rsidR="005C5570">
        <w:t>to</w:t>
      </w:r>
      <w:r w:rsidR="00AC55E7">
        <w:t xml:space="preserve"> </w:t>
      </w:r>
      <w:r w:rsidR="005C5570">
        <w:t xml:space="preserve">file </w:t>
      </w:r>
      <w:r w:rsidR="00AC55E7">
        <w:t xml:space="preserve">flush API. Users are required to </w:t>
      </w:r>
      <w:r w:rsidR="005C5570">
        <w:t>keep</w:t>
      </w:r>
      <w:r w:rsidR="00AC55E7">
        <w:t xml:space="preserve"> the contents of write buffers </w:t>
      </w:r>
      <w:r w:rsidR="005C5570">
        <w:t>unchanged until</w:t>
      </w:r>
      <w:r w:rsidR="00AC55E7">
        <w:t xml:space="preserve"> the flush </w:t>
      </w:r>
      <w:r w:rsidR="005C5570">
        <w:t xml:space="preserve">is </w:t>
      </w:r>
      <w:r w:rsidR="00AC55E7">
        <w:t>call</w:t>
      </w:r>
      <w:r w:rsidR="005C5570">
        <w:t>ed</w:t>
      </w:r>
      <w:r w:rsidR="00AC55E7">
        <w:t>.</w:t>
      </w:r>
      <w:r w:rsidR="00BA78E4">
        <w:t xml:space="preserve"> </w:t>
      </w:r>
      <w:r w:rsidR="00AC55E7">
        <w:t xml:space="preserve">The metadata of a </w:t>
      </w:r>
      <w:r w:rsidR="00351869">
        <w:t xml:space="preserve">pending </w:t>
      </w:r>
      <w:r w:rsidR="009C62DF">
        <w:t xml:space="preserve">write </w:t>
      </w:r>
      <w:r w:rsidR="00AC55E7">
        <w:t xml:space="preserve">request includes dataset ID, </w:t>
      </w:r>
      <w:proofErr w:type="spellStart"/>
      <w:r w:rsidR="00AC55E7">
        <w:t>hyperslab</w:t>
      </w:r>
      <w:proofErr w:type="spellEnd"/>
      <w:r w:rsidR="00C37E5E">
        <w:t xml:space="preserve"> </w:t>
      </w:r>
      <w:r w:rsidR="009C62DF">
        <w:t>selection</w:t>
      </w:r>
      <w:r w:rsidR="00AC55E7">
        <w:t>, pointer to the user buffer</w:t>
      </w:r>
      <w:r w:rsidR="005C5570">
        <w:t>, etc.</w:t>
      </w:r>
      <w:r w:rsidR="00AC55E7">
        <w:t xml:space="preserve"> Metadata of multiple write requests will be used to aggregate the requests during </w:t>
      </w:r>
      <w:r w:rsidR="005C5570">
        <w:t>the file</w:t>
      </w:r>
      <w:r w:rsidR="00AC55E7">
        <w:t xml:space="preserve"> flush call</w:t>
      </w:r>
      <w:r w:rsidR="00AC55E7" w:rsidRPr="0055232D">
        <w:t xml:space="preserve">. </w:t>
      </w:r>
      <w:r w:rsidR="0055232D" w:rsidRPr="0055232D">
        <w:t>F</w:t>
      </w:r>
      <w:r w:rsidR="0055232D" w:rsidRPr="0055232D">
        <w:t xml:space="preserve">igure </w:t>
      </w:r>
      <w:r w:rsidR="0055232D">
        <w:t xml:space="preserve">1 </w:t>
      </w:r>
      <w:r w:rsidR="0055232D" w:rsidRPr="0055232D">
        <w:t>show</w:t>
      </w:r>
      <w:r w:rsidR="0055232D">
        <w:t>s</w:t>
      </w:r>
      <w:r w:rsidR="0055232D" w:rsidRPr="0055232D">
        <w:t xml:space="preserve"> the </w:t>
      </w:r>
      <w:r w:rsidR="0055232D">
        <w:t>work</w:t>
      </w:r>
      <w:r w:rsidR="0055232D" w:rsidRPr="0055232D">
        <w:t xml:space="preserve">flow </w:t>
      </w:r>
      <w:r w:rsidR="0055232D">
        <w:t xml:space="preserve">of </w:t>
      </w:r>
      <w:r w:rsidR="0055232D" w:rsidRPr="0055232D">
        <w:t>the log driver handl</w:t>
      </w:r>
      <w:r w:rsidR="0055232D">
        <w:t>ing the</w:t>
      </w:r>
      <w:r w:rsidR="0055232D" w:rsidRPr="0055232D">
        <w:t xml:space="preserve"> write request.</w:t>
      </w:r>
    </w:p>
    <w:p w14:paraId="0B2324F4" w14:textId="4AD3650F" w:rsidR="00BA78E4" w:rsidRDefault="00AC55E7" w:rsidP="00AC55E7">
      <w:pPr>
        <w:pStyle w:val="Heading2"/>
      </w:pPr>
      <w:r>
        <w:lastRenderedPageBreak/>
        <w:t xml:space="preserve">4.7. </w:t>
      </w:r>
      <w:r w:rsidR="00BA78E4">
        <w:t xml:space="preserve"> Dataset </w:t>
      </w:r>
      <w:r>
        <w:t>R</w:t>
      </w:r>
      <w:r w:rsidR="00BA78E4">
        <w:t>ead</w:t>
      </w:r>
    </w:p>
    <w:p w14:paraId="5FDD6E9A" w14:textId="06E377A8" w:rsidR="00840D3A" w:rsidRDefault="00142902" w:rsidP="00BA78E4">
      <w:r>
        <w:rPr>
          <w:noProof/>
        </w:rPr>
        <mc:AlternateContent>
          <mc:Choice Requires="wps">
            <w:drawing>
              <wp:anchor distT="0" distB="0" distL="114300" distR="114300" simplePos="0" relativeHeight="251659264" behindDoc="0" locked="0" layoutInCell="1" allowOverlap="0" wp14:anchorId="540D07E7" wp14:editId="1DAB400D">
                <wp:simplePos x="0" y="0"/>
                <wp:positionH relativeFrom="column">
                  <wp:align>center</wp:align>
                </wp:positionH>
                <wp:positionV relativeFrom="margin">
                  <wp:align>top</wp:align>
                </wp:positionV>
                <wp:extent cx="5458968" cy="2505456"/>
                <wp:effectExtent l="0" t="0" r="15240" b="9525"/>
                <wp:wrapTopAndBottom/>
                <wp:docPr id="3" name="Text Box 3"/>
                <wp:cNvGraphicFramePr/>
                <a:graphic xmlns:a="http://schemas.openxmlformats.org/drawingml/2006/main">
                  <a:graphicData uri="http://schemas.microsoft.com/office/word/2010/wordprocessingShape">
                    <wps:wsp>
                      <wps:cNvSpPr txBox="1"/>
                      <wps:spPr>
                        <a:xfrm>
                          <a:off x="0" y="0"/>
                          <a:ext cx="5458968" cy="2505456"/>
                        </a:xfrm>
                        <a:prstGeom prst="rect">
                          <a:avLst/>
                        </a:prstGeom>
                        <a:solidFill>
                          <a:schemeClr val="lt1"/>
                        </a:solidFill>
                        <a:ln w="6350">
                          <a:solidFill>
                            <a:prstClr val="black"/>
                          </a:solidFill>
                        </a:ln>
                      </wps:spPr>
                      <wps:txbx>
                        <w:txbxContent>
                          <w:p w14:paraId="40B512EE" w14:textId="7F639B93" w:rsidR="00142902" w:rsidRDefault="00142902" w:rsidP="00142902">
                            <w:pPr>
                              <w:jc w:val="center"/>
                            </w:pPr>
                            <w:r w:rsidRPr="00142902">
                              <w:drawing>
                                <wp:inline distT="0" distB="0" distL="0" distR="0" wp14:anchorId="2B546092" wp14:editId="3D831626">
                                  <wp:extent cx="5010912" cy="20574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912" cy="2057400"/>
                                          </a:xfrm>
                                          <a:prstGeom prst="rect">
                                            <a:avLst/>
                                          </a:prstGeom>
                                        </pic:spPr>
                                      </pic:pic>
                                    </a:graphicData>
                                  </a:graphic>
                                </wp:inline>
                              </w:drawing>
                            </w:r>
                          </w:p>
                          <w:p w14:paraId="44A6DE6B" w14:textId="32C51132" w:rsidR="00142902" w:rsidRDefault="00142902" w:rsidP="00142902">
                            <w:pPr>
                              <w:jc w:val="center"/>
                            </w:pPr>
                            <w:r>
                              <w:t>Figure 2. Workflow of H5Dread, reading from a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D07E7" id="Text Box 3" o:spid="_x0000_s1027" type="#_x0000_t202" style="position:absolute;left:0;text-align:left;margin-left:0;margin-top:0;width:429.85pt;height:197.3pt;z-index:251659264;visibility:visible;mso-wrap-style:square;mso-width-percent:0;mso-height-percent:0;mso-wrap-distance-left:9pt;mso-wrap-distance-top:0;mso-wrap-distance-right:9pt;mso-wrap-distance-bottom:0;mso-position-horizontal:center;mso-position-horizontal-relative:text;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" o:allowoverlap="f" fillcolor="white [3201]" strokeweight=".5pt">
                <v:textbox>
                  <w:txbxContent>
                    <w:p w14:paraId="40B512EE" w14:textId="7F639B93" w:rsidR="00142902" w:rsidRDefault="00142902" w:rsidP="00142902">
                      <w:pPr>
                        <w:jc w:val="center"/>
                      </w:pPr>
                      <w:r w:rsidRPr="00142902">
                        <w:drawing>
                          <wp:inline distT="0" distB="0" distL="0" distR="0" wp14:anchorId="2B546092" wp14:editId="3D831626">
                            <wp:extent cx="5010912" cy="20574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912" cy="2057400"/>
                                    </a:xfrm>
                                    <a:prstGeom prst="rect">
                                      <a:avLst/>
                                    </a:prstGeom>
                                  </pic:spPr>
                                </pic:pic>
                              </a:graphicData>
                            </a:graphic>
                          </wp:inline>
                        </w:drawing>
                      </w:r>
                    </w:p>
                    <w:p w14:paraId="44A6DE6B" w14:textId="32C51132" w:rsidR="00142902" w:rsidRDefault="00142902" w:rsidP="00142902">
                      <w:pPr>
                        <w:jc w:val="center"/>
                      </w:pPr>
                      <w:r>
                        <w:t>Figure 2. Workflow of H5Dread, reading from a dataset.</w:t>
                      </w:r>
                    </w:p>
                  </w:txbxContent>
                </v:textbox>
                <w10:wrap type="topAndBottom" anchory="margin"/>
              </v:shape>
            </w:pict>
          </mc:Fallback>
        </mc:AlternateContent>
      </w:r>
      <w:r w:rsidR="00BA78E4" w:rsidRPr="00B41271">
        <w:t xml:space="preserve">To read a dataset, the </w:t>
      </w:r>
      <w:r w:rsidR="00F67865" w:rsidRPr="00B41271">
        <w:t>log driver</w:t>
      </w:r>
      <w:r w:rsidR="00BA78E4" w:rsidRPr="00B41271">
        <w:t xml:space="preserve"> search</w:t>
      </w:r>
      <w:r w:rsidR="00F67865" w:rsidRPr="00B41271">
        <w:t>es</w:t>
      </w:r>
      <w:r w:rsidR="00BA78E4" w:rsidRPr="00B41271">
        <w:t xml:space="preserve"> the </w:t>
      </w:r>
      <w:r w:rsidR="005C5570" w:rsidRPr="00B41271">
        <w:t>metadata</w:t>
      </w:r>
      <w:r w:rsidR="00BA78E4" w:rsidRPr="00B41271">
        <w:t xml:space="preserve"> table</w:t>
      </w:r>
      <w:r w:rsidR="00F67865" w:rsidRPr="00B41271">
        <w:t>s</w:t>
      </w:r>
      <w:r w:rsidR="00BA78E4" w:rsidRPr="00B41271">
        <w:t xml:space="preserve"> for any </w:t>
      </w:r>
      <w:r w:rsidR="00F67865" w:rsidRPr="00B41271">
        <w:t>logged requests</w:t>
      </w:r>
      <w:r w:rsidR="00BA78E4" w:rsidRPr="00B41271">
        <w:t xml:space="preserve"> that intersect</w:t>
      </w:r>
      <w:r w:rsidR="00F67865" w:rsidRPr="00B41271">
        <w:t xml:space="preserve"> with</w:t>
      </w:r>
      <w:r w:rsidR="00BA78E4" w:rsidRPr="00B41271">
        <w:t xml:space="preserve"> the </w:t>
      </w:r>
      <w:proofErr w:type="spellStart"/>
      <w:r w:rsidR="00F67865" w:rsidRPr="00B41271">
        <w:t>hyperslab</w:t>
      </w:r>
      <w:proofErr w:type="spellEnd"/>
      <w:r w:rsidR="005C5570" w:rsidRPr="00B41271">
        <w:t xml:space="preserve"> </w:t>
      </w:r>
      <w:r w:rsidR="009C62DF" w:rsidRPr="00B41271">
        <w:t xml:space="preserve">selection </w:t>
      </w:r>
      <w:r w:rsidR="005C5570" w:rsidRPr="00B41271">
        <w:t>of the read request</w:t>
      </w:r>
      <w:r w:rsidR="00BA78E4" w:rsidRPr="00B41271">
        <w:t>.</w:t>
      </w:r>
      <w:r w:rsidR="00F67865" w:rsidRPr="00B41271">
        <w:t xml:space="preserve"> </w:t>
      </w:r>
      <w:r w:rsidR="00BA78E4" w:rsidRPr="00B41271">
        <w:t xml:space="preserve">For </w:t>
      </w:r>
      <w:r w:rsidR="00F67865" w:rsidRPr="00B41271">
        <w:t>each intersected log</w:t>
      </w:r>
      <w:r w:rsidR="00BA78E4" w:rsidRPr="00B41271">
        <w:t xml:space="preserve">, the </w:t>
      </w:r>
      <w:r w:rsidR="00F67865" w:rsidRPr="00B41271">
        <w:t xml:space="preserve">entire </w:t>
      </w:r>
      <w:r w:rsidR="00BA78E4" w:rsidRPr="00B41271">
        <w:t xml:space="preserve">log </w:t>
      </w:r>
      <w:r w:rsidR="00F67865" w:rsidRPr="00B41271">
        <w:t xml:space="preserve">data is </w:t>
      </w:r>
      <w:r w:rsidR="00BA78E4" w:rsidRPr="00B41271">
        <w:t>read</w:t>
      </w:r>
      <w:r w:rsidR="00F67865" w:rsidRPr="00B41271">
        <w:t xml:space="preserve"> into a buffer and then the intersected part </w:t>
      </w:r>
      <w:r w:rsidR="005C5570" w:rsidRPr="00B41271">
        <w:t>is</w:t>
      </w:r>
      <w:r w:rsidR="00BA78E4" w:rsidRPr="00B41271">
        <w:t xml:space="preserve"> copie</w:t>
      </w:r>
      <w:r w:rsidR="00F67865" w:rsidRPr="00B41271">
        <w:t>d</w:t>
      </w:r>
      <w:r w:rsidR="00BA78E4" w:rsidRPr="00B41271">
        <w:t xml:space="preserve"> </w:t>
      </w:r>
      <w:r w:rsidR="00F67865" w:rsidRPr="00B41271">
        <w:t>over to the user buffer.</w:t>
      </w:r>
      <w:r w:rsidR="00DA6525" w:rsidRPr="00B41271">
        <w:t xml:space="preserve"> </w:t>
      </w:r>
      <w:r w:rsidR="005C5570" w:rsidRPr="00B41271">
        <w:t>During the intersection check, t</w:t>
      </w:r>
      <w:r w:rsidR="00BA78E4" w:rsidRPr="00B41271">
        <w:t xml:space="preserve">he </w:t>
      </w:r>
      <w:r w:rsidR="005C5570" w:rsidRPr="00B41271">
        <w:t xml:space="preserve">metadata </w:t>
      </w:r>
      <w:r w:rsidR="00F67865" w:rsidRPr="00B41271">
        <w:t xml:space="preserve">log </w:t>
      </w:r>
      <w:r w:rsidR="00BA78E4" w:rsidRPr="00B41271">
        <w:t xml:space="preserve">entries are visited in the order </w:t>
      </w:r>
      <w:r w:rsidR="005C5570" w:rsidRPr="00B41271">
        <w:t xml:space="preserve">of </w:t>
      </w:r>
      <w:r w:rsidR="00BA78E4" w:rsidRPr="00B41271">
        <w:t>the</w:t>
      </w:r>
      <w:r w:rsidR="005C5570" w:rsidRPr="00B41271">
        <w:t>ir</w:t>
      </w:r>
      <w:r w:rsidR="00BA78E4" w:rsidRPr="00B41271">
        <w:t xml:space="preserve"> </w:t>
      </w:r>
      <w:r w:rsidR="00F67865" w:rsidRPr="00B41271">
        <w:t>creat</w:t>
      </w:r>
      <w:r w:rsidR="005C5570" w:rsidRPr="00B41271">
        <w:t>ion</w:t>
      </w:r>
      <w:r w:rsidR="00F67865" w:rsidRPr="00B41271">
        <w:t xml:space="preserve"> </w:t>
      </w:r>
      <w:r w:rsidR="00BA78E4" w:rsidRPr="00B41271">
        <w:t xml:space="preserve">so that </w:t>
      </w:r>
      <w:r w:rsidR="00F67865" w:rsidRPr="00B41271">
        <w:t xml:space="preserve">the requests written in the later time will </w:t>
      </w:r>
      <w:r w:rsidR="00BA78E4" w:rsidRPr="00B41271">
        <w:t>overwrite</w:t>
      </w:r>
      <w:r w:rsidR="00F67865" w:rsidRPr="00B41271">
        <w:t xml:space="preserve"> the previous ones. This design essentially follows the sequential consistency semantics</w:t>
      </w:r>
      <w:r w:rsidR="005C5570" w:rsidRPr="00B41271">
        <w:t xml:space="preserve"> </w:t>
      </w:r>
      <w:r w:rsidR="00DA6525" w:rsidRPr="00B41271">
        <w:t>used</w:t>
      </w:r>
      <w:r w:rsidR="00F67865" w:rsidRPr="00B41271">
        <w:t xml:space="preserve"> in POSIX I/O</w:t>
      </w:r>
      <w:r w:rsidR="00BA78E4" w:rsidRPr="00B41271">
        <w:t>.</w:t>
      </w:r>
      <w:r w:rsidR="00632813" w:rsidRPr="00B41271">
        <w:t xml:space="preserve"> If the file is opened in read/write mode, a </w:t>
      </w:r>
      <w:r w:rsidR="006E6B82" w:rsidRPr="00B41271">
        <w:t xml:space="preserve">call to </w:t>
      </w:r>
      <w:r w:rsidR="00632813" w:rsidRPr="00B41271">
        <w:t xml:space="preserve">flush </w:t>
      </w:r>
      <w:r w:rsidR="006E6B82" w:rsidRPr="00B41271">
        <w:t xml:space="preserve">any pending write requests </w:t>
      </w:r>
      <w:r w:rsidR="00632813" w:rsidRPr="00B41271">
        <w:t xml:space="preserve">is </w:t>
      </w:r>
      <w:r w:rsidR="006E6B82" w:rsidRPr="00B41271">
        <w:t xml:space="preserve">required </w:t>
      </w:r>
      <w:r w:rsidR="00632813" w:rsidRPr="00B41271">
        <w:t xml:space="preserve">prior to the read to ensure data </w:t>
      </w:r>
      <w:r w:rsidR="00B41271" w:rsidRPr="00B41271">
        <w:t>consistency among processes</w:t>
      </w:r>
      <w:r w:rsidR="00632813" w:rsidRPr="00B41271">
        <w:t>.</w:t>
      </w:r>
      <w:r w:rsidR="00840D3A" w:rsidRPr="00B41271">
        <w:t xml:space="preserve"> The flow chart below </w:t>
      </w:r>
      <w:r w:rsidR="00B41271" w:rsidRPr="00B41271">
        <w:t>depicts</w:t>
      </w:r>
      <w:r w:rsidR="00840D3A" w:rsidRPr="00B41271">
        <w:t xml:space="preserve"> the steps the log driver handle read r</w:t>
      </w:r>
      <w:r w:rsidR="00B41271" w:rsidRPr="00B41271">
        <w:t>e</w:t>
      </w:r>
      <w:r w:rsidR="00840D3A" w:rsidRPr="00B41271">
        <w:t>qu</w:t>
      </w:r>
      <w:r w:rsidR="00B41271" w:rsidRPr="00B41271">
        <w:t>e</w:t>
      </w:r>
      <w:r w:rsidR="00840D3A" w:rsidRPr="00B41271">
        <w:t>sts.</w:t>
      </w:r>
      <w:r w:rsidR="002D3E3E">
        <w:t xml:space="preserve"> Figure 2 </w:t>
      </w:r>
      <w:r w:rsidR="007D4B8A">
        <w:t xml:space="preserve">shows the workflow of </w:t>
      </w:r>
      <w:r w:rsidR="007D4B8A" w:rsidRPr="007D4B8A">
        <w:rPr>
          <w:rFonts w:ascii="Courier" w:hAnsi="Courier"/>
        </w:rPr>
        <w:t>H5Dread</w:t>
      </w:r>
      <w:r w:rsidR="007D4B8A">
        <w:t>.</w:t>
      </w:r>
    </w:p>
    <w:p w14:paraId="25B1D95D" w14:textId="4E165655" w:rsidR="00A451C7" w:rsidRPr="00B41271" w:rsidRDefault="00A451C7" w:rsidP="00DA6525">
      <w:pPr>
        <w:pStyle w:val="Heading2"/>
      </w:pPr>
      <w:r w:rsidRPr="00B41271">
        <w:t>4.8.  Dataset Flush</w:t>
      </w:r>
    </w:p>
    <w:p w14:paraId="49FAE02F" w14:textId="604B2891" w:rsidR="00774A36" w:rsidRPr="00774A36" w:rsidRDefault="001A6E47" w:rsidP="00774A36">
      <w:r w:rsidRPr="00E35830">
        <w:t xml:space="preserve">API </w:t>
      </w:r>
      <w:r w:rsidRPr="00E35830">
        <w:rPr>
          <w:rFonts w:ascii="Courier" w:hAnsi="Courier"/>
        </w:rPr>
        <w:t>H5Dflush</w:t>
      </w:r>
      <w:r w:rsidRPr="00E35830">
        <w:t xml:space="preserve"> flushes the pending write requests for a dataset. In HDF5 semantics, all pending requests to the dataset will be flushed to the file. In our design, write requests are associated with a temporal stamp (or a sequence ID) so the data can be stored in a log structure. Our log driver will expand this API to flush all the pending requests for all datasets, in order to maintain such log structure. In our design, calling</w:t>
      </w:r>
      <w:r w:rsidR="00613F92" w:rsidRPr="00E35830">
        <w:t xml:space="preserve"> </w:t>
      </w:r>
      <w:r w:rsidRPr="00E35830">
        <w:rPr>
          <w:rFonts w:ascii="Courier" w:hAnsi="Courier"/>
        </w:rPr>
        <w:t>H5Dflush</w:t>
      </w:r>
      <w:r w:rsidRPr="00E35830">
        <w:t xml:space="preserve"> is</w:t>
      </w:r>
      <w:r w:rsidR="00774A36" w:rsidRPr="00E35830">
        <w:t xml:space="preserve"> </w:t>
      </w:r>
      <w:r w:rsidRPr="00E35830">
        <w:t xml:space="preserve">equivalent to calling </w:t>
      </w:r>
      <w:r w:rsidRPr="00E35830">
        <w:rPr>
          <w:rFonts w:ascii="Courier" w:hAnsi="Courier"/>
        </w:rPr>
        <w:t>H5Fflush</w:t>
      </w:r>
      <w:r w:rsidRPr="00E35830">
        <w:t xml:space="preserve">, which flushes all objects of a file. </w:t>
      </w:r>
    </w:p>
    <w:p w14:paraId="5B1A2776" w14:textId="3E841CB0" w:rsidR="00BA78E4" w:rsidRDefault="00DA6525" w:rsidP="00DA6525">
      <w:pPr>
        <w:pStyle w:val="Heading2"/>
      </w:pPr>
      <w:r>
        <w:t>4.</w:t>
      </w:r>
      <w:r w:rsidR="00B64383">
        <w:t>9</w:t>
      </w:r>
      <w:r>
        <w:t xml:space="preserve">.  </w:t>
      </w:r>
      <w:r w:rsidR="00BA78E4">
        <w:t xml:space="preserve">Dataset </w:t>
      </w:r>
      <w:r>
        <w:t>C</w:t>
      </w:r>
      <w:r w:rsidR="00BA78E4">
        <w:t>lose</w:t>
      </w:r>
    </w:p>
    <w:p w14:paraId="1568C671" w14:textId="77777777" w:rsidR="00BA78E4" w:rsidRDefault="00DA6525" w:rsidP="00BA78E4">
      <w:r>
        <w:t xml:space="preserve">When API </w:t>
      </w:r>
      <w:r w:rsidRPr="00BB22B9">
        <w:rPr>
          <w:rFonts w:ascii="Courier" w:hAnsi="Courier" w:cs="Arial"/>
        </w:rPr>
        <w:t>H5</w:t>
      </w:r>
      <w:r>
        <w:rPr>
          <w:rFonts w:ascii="Courier" w:hAnsi="Courier" w:cs="Arial"/>
        </w:rPr>
        <w:t>Dclose</w:t>
      </w:r>
      <w:r>
        <w:t xml:space="preserve"> is called, the log driver calls the native driver to </w:t>
      </w:r>
      <w:r w:rsidR="00BA78E4">
        <w:t>clos</w:t>
      </w:r>
      <w:r>
        <w:t>e</w:t>
      </w:r>
      <w:r w:rsidR="00BA78E4">
        <w:t xml:space="preserve"> the anchor dataset.</w:t>
      </w:r>
      <w:r>
        <w:t xml:space="preserve"> Note the pending write requests are not flushed at this time.</w:t>
      </w:r>
    </w:p>
    <w:p w14:paraId="6F919817" w14:textId="10A7EA76" w:rsidR="00BA78E4" w:rsidRDefault="00DA6525" w:rsidP="000A2E81">
      <w:pPr>
        <w:pStyle w:val="Heading2"/>
      </w:pPr>
      <w:r>
        <w:t>4.</w:t>
      </w:r>
      <w:r w:rsidR="00B64383">
        <w:t>10</w:t>
      </w:r>
      <w:r>
        <w:t xml:space="preserve">. </w:t>
      </w:r>
      <w:r w:rsidR="00BA78E4">
        <w:t xml:space="preserve"> File </w:t>
      </w:r>
      <w:r>
        <w:t>F</w:t>
      </w:r>
      <w:r w:rsidR="00BA78E4">
        <w:t>lush</w:t>
      </w:r>
    </w:p>
    <w:p w14:paraId="3F84AFA7" w14:textId="3EEE86C9" w:rsidR="00EF62DE" w:rsidRDefault="00EF62DE" w:rsidP="00BA78E4">
      <w:r>
        <w:t xml:space="preserve">Flushing the pending write requests is a collective operation. Each process first calculates the aggregated size of all </w:t>
      </w:r>
      <w:r w:rsidR="005C5570">
        <w:t xml:space="preserve">locally </w:t>
      </w:r>
      <w:r>
        <w:t>pending request</w:t>
      </w:r>
      <w:r w:rsidR="005C5570">
        <w:t>s</w:t>
      </w:r>
      <w:r>
        <w:t xml:space="preserve">. A call to </w:t>
      </w:r>
      <w:proofErr w:type="spellStart"/>
      <w:r>
        <w:rPr>
          <w:rFonts w:ascii="Courier" w:hAnsi="Courier" w:cs="Arial"/>
        </w:rPr>
        <w:t>MPI_Exscan</w:t>
      </w:r>
      <w:proofErr w:type="spellEnd"/>
      <w:r>
        <w:t xml:space="preserve"> by all processes </w:t>
      </w:r>
      <w:r w:rsidR="005C5570">
        <w:t>can</w:t>
      </w:r>
      <w:r>
        <w:t xml:space="preserve"> obtain the starting offsets to the log dataset for each process. The starting offsets are used to create a </w:t>
      </w:r>
      <w:proofErr w:type="spellStart"/>
      <w:r>
        <w:t>hyperslab</w:t>
      </w:r>
      <w:proofErr w:type="spellEnd"/>
      <w:r>
        <w:t xml:space="preserve"> </w:t>
      </w:r>
      <w:r w:rsidR="009C62DF">
        <w:t>selection</w:t>
      </w:r>
      <w:r w:rsidR="00C37E5E">
        <w:t xml:space="preserve">, </w:t>
      </w:r>
      <w:r>
        <w:t xml:space="preserve">which is </w:t>
      </w:r>
      <w:r w:rsidR="005C5570">
        <w:t xml:space="preserve">later </w:t>
      </w:r>
      <w:r>
        <w:t xml:space="preserve">used </w:t>
      </w:r>
      <w:r w:rsidR="005C5570">
        <w:t>when calling</w:t>
      </w:r>
      <w:r>
        <w:t xml:space="preserve"> </w:t>
      </w:r>
      <w:r w:rsidRPr="00BB22B9">
        <w:rPr>
          <w:rFonts w:ascii="Courier" w:hAnsi="Courier" w:cs="Arial"/>
        </w:rPr>
        <w:t>H5</w:t>
      </w:r>
      <w:r>
        <w:rPr>
          <w:rFonts w:ascii="Courier" w:hAnsi="Courier" w:cs="Arial"/>
        </w:rPr>
        <w:t>Dwrite</w:t>
      </w:r>
      <w:r>
        <w:t xml:space="preserve">. Another call to </w:t>
      </w:r>
      <w:proofErr w:type="spellStart"/>
      <w:r>
        <w:rPr>
          <w:rFonts w:ascii="Courier" w:hAnsi="Courier" w:cs="Arial"/>
        </w:rPr>
        <w:lastRenderedPageBreak/>
        <w:t>MPI_</w:t>
      </w:r>
      <w:r w:rsidR="00E165E2">
        <w:rPr>
          <w:rFonts w:ascii="Courier" w:hAnsi="Courier" w:cs="Arial"/>
        </w:rPr>
        <w:t>A</w:t>
      </w:r>
      <w:r>
        <w:rPr>
          <w:rFonts w:ascii="Courier" w:hAnsi="Courier" w:cs="Arial"/>
        </w:rPr>
        <w:t>llreduce</w:t>
      </w:r>
      <w:proofErr w:type="spellEnd"/>
      <w:r>
        <w:t xml:space="preserve"> is also </w:t>
      </w:r>
      <w:r w:rsidR="005C5570">
        <w:t>required</w:t>
      </w:r>
      <w:r>
        <w:t xml:space="preserve"> to obtain the total size of write size across all processes. The size is used to defined the size of</w:t>
      </w:r>
      <w:r w:rsidR="007B676D">
        <w:t xml:space="preserve"> the</w:t>
      </w:r>
      <w:r>
        <w:t xml:space="preserve"> log dataset.</w:t>
      </w:r>
      <w:r w:rsidR="007D4B8A">
        <w:t xml:space="preserve"> Figure 3 depicts the workflow for </w:t>
      </w:r>
      <w:r w:rsidR="007D4B8A" w:rsidRPr="007D4B8A">
        <w:rPr>
          <w:rFonts w:ascii="Courier" w:hAnsi="Courier"/>
        </w:rPr>
        <w:t>H5Fflush</w:t>
      </w:r>
      <w:r w:rsidR="007D4B8A">
        <w:t xml:space="preserve"> and </w:t>
      </w:r>
      <w:bookmarkStart w:id="0" w:name="_GoBack"/>
      <w:r w:rsidR="007D4B8A" w:rsidRPr="007D4B8A">
        <w:rPr>
          <w:rFonts w:ascii="Courier" w:hAnsi="Courier"/>
        </w:rPr>
        <w:t>H5Fclose</w:t>
      </w:r>
      <w:bookmarkEnd w:id="0"/>
      <w:r w:rsidR="007D4B8A">
        <w:t>.</w:t>
      </w:r>
    </w:p>
    <w:p w14:paraId="605378E6" w14:textId="1A5D5CCE" w:rsidR="00BA78E4" w:rsidRDefault="00F40850" w:rsidP="00BA78E4">
      <w:r>
        <w:t>A new log dataset is created under the log group each time file flush</w:t>
      </w:r>
      <w:r w:rsidR="005C5570">
        <w:t xml:space="preserve"> is called</w:t>
      </w:r>
      <w:r>
        <w:t>. The names of log datasets will include a sequence number representing the timely order of their creation.</w:t>
      </w:r>
    </w:p>
    <w:p w14:paraId="7D520A95" w14:textId="77777777" w:rsidR="00BA78E4" w:rsidRDefault="00EE68F9" w:rsidP="00BA78E4">
      <w:r>
        <w:t xml:space="preserve">Writing the log datasets to file is carried out by calling the native driver with file space properly calculated. </w:t>
      </w:r>
      <w:r w:rsidR="005C5570">
        <w:t>All</w:t>
      </w:r>
      <w:r>
        <w:t xml:space="preserve"> writes </w:t>
      </w:r>
      <w:r w:rsidR="005C5570">
        <w:t>are</w:t>
      </w:r>
      <w:r>
        <w:t xml:space="preserve"> collective.</w:t>
      </w:r>
    </w:p>
    <w:p w14:paraId="4F6D0012" w14:textId="77777777" w:rsidR="00BA78E4" w:rsidRDefault="00D9168A" w:rsidP="00D9168A">
      <w:r>
        <w:t xml:space="preserve">Writing </w:t>
      </w:r>
      <w:r w:rsidR="00BA78E4">
        <w:t xml:space="preserve">the </w:t>
      </w:r>
      <w:r w:rsidR="005C5570">
        <w:t>metadata</w:t>
      </w:r>
      <w:r w:rsidR="00BA78E4">
        <w:t xml:space="preserve"> table</w:t>
      </w:r>
      <w:r w:rsidR="00EE68F9">
        <w:t xml:space="preserve">s </w:t>
      </w:r>
      <w:r>
        <w:t>to file is</w:t>
      </w:r>
      <w:r w:rsidR="00EE68F9">
        <w:t xml:space="preserve"> delayed</w:t>
      </w:r>
      <w:r w:rsidR="00BA78E4">
        <w:t xml:space="preserve"> until </w:t>
      </w:r>
      <w:r w:rsidR="00EE68F9">
        <w:t>a</w:t>
      </w:r>
      <w:r w:rsidR="00BA78E4">
        <w:t xml:space="preserve"> read </w:t>
      </w:r>
      <w:r w:rsidR="00EE68F9">
        <w:t xml:space="preserve">request is made </w:t>
      </w:r>
      <w:r w:rsidR="00BA78E4">
        <w:t>or when closing the file.</w:t>
      </w:r>
      <w:r w:rsidR="00EE68F9">
        <w:t xml:space="preserve"> Log </w:t>
      </w:r>
      <w:r w:rsidR="00BA78E4">
        <w:t xml:space="preserve">metadata of all flushed requests </w:t>
      </w:r>
      <w:r w:rsidR="00EE68F9">
        <w:t xml:space="preserve">is kept </w:t>
      </w:r>
      <w:r w:rsidR="00BA78E4">
        <w:t xml:space="preserve">in </w:t>
      </w:r>
      <w:r w:rsidR="00EE68F9">
        <w:t xml:space="preserve">the </w:t>
      </w:r>
      <w:r w:rsidR="00BA78E4">
        <w:t>memory</w:t>
      </w:r>
      <w:r w:rsidR="00EE68F9">
        <w:t>,</w:t>
      </w:r>
      <w:r w:rsidR="00BA78E4">
        <w:t xml:space="preserve"> so </w:t>
      </w:r>
      <w:r>
        <w:t xml:space="preserve">it </w:t>
      </w:r>
      <w:r w:rsidR="00BA78E4">
        <w:t xml:space="preserve">can </w:t>
      </w:r>
      <w:r>
        <w:t xml:space="preserve">be used to </w:t>
      </w:r>
      <w:r w:rsidR="00BA78E4">
        <w:t>construct the table</w:t>
      </w:r>
      <w:r w:rsidR="005C5570">
        <w:t>s</w:t>
      </w:r>
      <w:r>
        <w:t xml:space="preserve"> right before written to the file</w:t>
      </w:r>
      <w:r w:rsidR="00BA78E4">
        <w:t>.</w:t>
      </w:r>
      <w:r>
        <w:t xml:space="preserve"> Each entry in the log metadata contains the</w:t>
      </w:r>
      <w:r w:rsidR="00BA78E4">
        <w:t xml:space="preserve"> </w:t>
      </w:r>
      <w:r>
        <w:t xml:space="preserve">information about </w:t>
      </w:r>
      <w:r w:rsidR="00BA78E4">
        <w:t>log dataset ID</w:t>
      </w:r>
      <w:r>
        <w:t xml:space="preserve"> and</w:t>
      </w:r>
      <w:r w:rsidR="00BA78E4">
        <w:t xml:space="preserve"> offset, </w:t>
      </w:r>
      <w:r>
        <w:t xml:space="preserve">so </w:t>
      </w:r>
      <w:r w:rsidR="005C5570">
        <w:t>individual write requests</w:t>
      </w:r>
      <w:r>
        <w:t xml:space="preserve"> can be uniquely identified.</w:t>
      </w:r>
    </w:p>
    <w:p w14:paraId="23A89BD1" w14:textId="156665F7" w:rsidR="00BA78E4" w:rsidRDefault="002D3E3E" w:rsidP="006A3035">
      <w:pPr>
        <w:pStyle w:val="Heading3"/>
      </w:pPr>
      <w:r>
        <w:rPr>
          <w:noProof/>
        </w:rPr>
        <mc:AlternateContent>
          <mc:Choice Requires="wps">
            <w:drawing>
              <wp:anchor distT="0" distB="182880" distL="114300" distR="114300" simplePos="0" relativeHeight="251660288" behindDoc="0" locked="0" layoutInCell="1" allowOverlap="0" wp14:anchorId="14627193" wp14:editId="35AFFAC2">
                <wp:simplePos x="0" y="0"/>
                <wp:positionH relativeFrom="margin">
                  <wp:align>center</wp:align>
                </wp:positionH>
                <wp:positionV relativeFrom="margin">
                  <wp:align>top</wp:align>
                </wp:positionV>
                <wp:extent cx="5971032" cy="2807208"/>
                <wp:effectExtent l="0" t="0" r="10795" b="12700"/>
                <wp:wrapTopAndBottom/>
                <wp:docPr id="5" name="Text Box 5"/>
                <wp:cNvGraphicFramePr/>
                <a:graphic xmlns:a="http://schemas.openxmlformats.org/drawingml/2006/main">
                  <a:graphicData uri="http://schemas.microsoft.com/office/word/2010/wordprocessingShape">
                    <wps:wsp>
                      <wps:cNvSpPr txBox="1"/>
                      <wps:spPr>
                        <a:xfrm>
                          <a:off x="0" y="0"/>
                          <a:ext cx="5971032" cy="2807208"/>
                        </a:xfrm>
                        <a:prstGeom prst="rect">
                          <a:avLst/>
                        </a:prstGeom>
                        <a:solidFill>
                          <a:schemeClr val="lt1"/>
                        </a:solidFill>
                        <a:ln w="6350">
                          <a:solidFill>
                            <a:prstClr val="black"/>
                          </a:solidFill>
                        </a:ln>
                      </wps:spPr>
                      <wps:txbx>
                        <w:txbxContent>
                          <w:p w14:paraId="1974D5FC" w14:textId="11C49EE8" w:rsidR="002D3E3E" w:rsidRDefault="002D3E3E" w:rsidP="002D3E3E">
                            <w:pPr>
                              <w:jc w:val="center"/>
                            </w:pPr>
                            <w:r w:rsidRPr="002D3E3E">
                              <w:drawing>
                                <wp:inline distT="0" distB="0" distL="0" distR="0" wp14:anchorId="3F10D85D" wp14:editId="389A4512">
                                  <wp:extent cx="5784850" cy="2335530"/>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4850" cy="2335530"/>
                                          </a:xfrm>
                                          <a:prstGeom prst="rect">
                                            <a:avLst/>
                                          </a:prstGeom>
                                        </pic:spPr>
                                      </pic:pic>
                                    </a:graphicData>
                                  </a:graphic>
                                </wp:inline>
                              </w:drawing>
                            </w:r>
                          </w:p>
                          <w:p w14:paraId="016485FC" w14:textId="1CD7F8FD" w:rsidR="002D3E3E" w:rsidRDefault="002D3E3E" w:rsidP="002D3E3E">
                            <w:pPr>
                              <w:jc w:val="center"/>
                            </w:pPr>
                            <w:r>
                              <w:t>Figure 3. Workflow of H5Fflush and H5Fclose, file flushing and close, respectively.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27193" id="Text Box 5" o:spid="_x0000_s1028" type="#_x0000_t202" style="position:absolute;left:0;text-align:left;margin-left:0;margin-top:0;width:470.15pt;height:221.05pt;z-index:251660288;visibility:visible;mso-wrap-style:square;mso-width-percent:0;mso-height-percent:0;mso-wrap-distance-left:9pt;mso-wrap-distance-top:0;mso-wrap-distance-right:9pt;mso-wrap-distance-bottom:14.4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" o:allowoverlap="f" fillcolor="white [3201]" strokeweight=".5pt">
                <v:textbox>
                  <w:txbxContent>
                    <w:p w14:paraId="1974D5FC" w14:textId="11C49EE8" w:rsidR="002D3E3E" w:rsidRDefault="002D3E3E" w:rsidP="002D3E3E">
                      <w:pPr>
                        <w:jc w:val="center"/>
                      </w:pPr>
                      <w:r w:rsidRPr="002D3E3E">
                        <w:drawing>
                          <wp:inline distT="0" distB="0" distL="0" distR="0" wp14:anchorId="3F10D85D" wp14:editId="389A4512">
                            <wp:extent cx="5784850" cy="2335530"/>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4850" cy="2335530"/>
                                    </a:xfrm>
                                    <a:prstGeom prst="rect">
                                      <a:avLst/>
                                    </a:prstGeom>
                                  </pic:spPr>
                                </pic:pic>
                              </a:graphicData>
                            </a:graphic>
                          </wp:inline>
                        </w:drawing>
                      </w:r>
                    </w:p>
                    <w:p w14:paraId="016485FC" w14:textId="1CD7F8FD" w:rsidR="002D3E3E" w:rsidRDefault="002D3E3E" w:rsidP="002D3E3E">
                      <w:pPr>
                        <w:jc w:val="center"/>
                      </w:pPr>
                      <w:r>
                        <w:t>Figure 3. Workflow of H5Fflush and H5Fclose, file flushing and close, respectively.</w:t>
                      </w:r>
                    </w:p>
                  </w:txbxContent>
                </v:textbox>
                <w10:wrap type="topAndBottom" anchorx="margin" anchory="margin"/>
              </v:shape>
            </w:pict>
          </mc:Fallback>
        </mc:AlternateContent>
      </w:r>
      <w:r w:rsidR="006A3035">
        <w:t>4.</w:t>
      </w:r>
      <w:r w:rsidR="00B64383">
        <w:t>10</w:t>
      </w:r>
      <w:r w:rsidR="006A3035">
        <w:t xml:space="preserve">.1.  </w:t>
      </w:r>
      <w:r w:rsidR="009545F8">
        <w:t>Metadata</w:t>
      </w:r>
      <w:r w:rsidR="00D9168A">
        <w:t xml:space="preserve"> </w:t>
      </w:r>
      <w:r w:rsidR="006A3035">
        <w:t>T</w:t>
      </w:r>
      <w:r w:rsidR="00D9168A">
        <w:t>able</w:t>
      </w:r>
      <w:r w:rsidR="00541A07">
        <w:t xml:space="preserve"> Generation</w:t>
      </w:r>
    </w:p>
    <w:p w14:paraId="166E5C46" w14:textId="0ABE0FC6" w:rsidR="00BA78E4" w:rsidRDefault="006A3035" w:rsidP="00BA78E4">
      <w:r>
        <w:t xml:space="preserve">There are two tables stored under the log group: </w:t>
      </w:r>
      <w:r w:rsidR="002B6A7A">
        <w:t xml:space="preserve">the </w:t>
      </w:r>
      <w:r w:rsidR="009545F8">
        <w:t>metadata</w:t>
      </w:r>
      <w:r>
        <w:t xml:space="preserve"> table and </w:t>
      </w:r>
      <w:r w:rsidR="002B6A7A">
        <w:t xml:space="preserve">the </w:t>
      </w:r>
      <w:r>
        <w:t xml:space="preserve">offset table. The </w:t>
      </w:r>
      <w:r w:rsidR="009545F8">
        <w:t>met</w:t>
      </w:r>
      <w:r w:rsidR="00D1247F">
        <w:t>a</w:t>
      </w:r>
      <w:r w:rsidR="009545F8">
        <w:t>data</w:t>
      </w:r>
      <w:r>
        <w:t xml:space="preserve"> table </w:t>
      </w:r>
      <w:r w:rsidR="009545F8">
        <w:t>stores</w:t>
      </w:r>
      <w:r>
        <w:t xml:space="preserve"> the </w:t>
      </w:r>
      <w:r w:rsidR="00541A07">
        <w:t>metadata of all the write requests</w:t>
      </w:r>
      <w:r>
        <w:t xml:space="preserve">. Before flushing the table to file, the IDs </w:t>
      </w:r>
      <w:r w:rsidR="009545F8">
        <w:t xml:space="preserve">of all entries </w:t>
      </w:r>
      <w:r w:rsidR="00B41F5E">
        <w:t>may</w:t>
      </w:r>
      <w:r>
        <w:t xml:space="preserve"> </w:t>
      </w:r>
      <w:r w:rsidR="009545F8">
        <w:t>appear to be</w:t>
      </w:r>
      <w:r>
        <w:t xml:space="preserve"> repeated and unsorted, as the write requests </w:t>
      </w:r>
      <w:r w:rsidR="00B41F5E">
        <w:t>can</w:t>
      </w:r>
      <w:r>
        <w:t xml:space="preserve"> </w:t>
      </w:r>
      <w:r w:rsidR="009545F8">
        <w:t>be made</w:t>
      </w:r>
      <w:r>
        <w:t xml:space="preserve"> in an arbitrary order. The table is first sorted </w:t>
      </w:r>
      <w:r w:rsidR="009545F8">
        <w:t xml:space="preserve">locally </w:t>
      </w:r>
      <w:r w:rsidR="00323A70">
        <w:t xml:space="preserve">in each process </w:t>
      </w:r>
      <w:r>
        <w:t>into a monotonically nondecreasing order</w:t>
      </w:r>
      <w:r w:rsidR="009545F8">
        <w:t xml:space="preserve"> of dataset IDs</w:t>
      </w:r>
      <w:r>
        <w:t xml:space="preserve">. The </w:t>
      </w:r>
      <w:r w:rsidR="009545F8">
        <w:t>metadata</w:t>
      </w:r>
      <w:r>
        <w:t xml:space="preserve"> table is then used to construct the offset table. The offset table stores the starting </w:t>
      </w:r>
      <w:r w:rsidR="009545F8">
        <w:t xml:space="preserve">offsets </w:t>
      </w:r>
      <w:r w:rsidR="00B41F5E">
        <w:t>to</w:t>
      </w:r>
      <w:r>
        <w:t xml:space="preserve"> </w:t>
      </w:r>
      <w:r w:rsidR="00B41F5E">
        <w:t xml:space="preserve">entries </w:t>
      </w:r>
      <w:r>
        <w:t xml:space="preserve">in the </w:t>
      </w:r>
      <w:r w:rsidR="00C44115">
        <w:t>metadata</w:t>
      </w:r>
      <w:r>
        <w:t xml:space="preserve"> table. </w:t>
      </w:r>
    </w:p>
    <w:p w14:paraId="22D69783" w14:textId="77777777" w:rsidR="00BA78E4" w:rsidRDefault="00323A70" w:rsidP="00BA78E4">
      <w:r>
        <w:t xml:space="preserve">Both tables are then aggregated across all processes before written to the file. The </w:t>
      </w:r>
      <w:r w:rsidR="00C44115">
        <w:t>metadata tables</w:t>
      </w:r>
      <w:r w:rsidR="00B41F5E">
        <w:t xml:space="preserve"> from individual processes</w:t>
      </w:r>
      <w:r w:rsidR="00C44115">
        <w:t xml:space="preserve"> are </w:t>
      </w:r>
      <w:r w:rsidR="00B41F5E">
        <w:t xml:space="preserve">appended </w:t>
      </w:r>
      <w:r w:rsidR="00C44115">
        <w:t xml:space="preserve">in the file </w:t>
      </w:r>
      <w:r w:rsidR="00B41F5E">
        <w:t xml:space="preserve">based on </w:t>
      </w:r>
      <w:r w:rsidR="00C44115">
        <w:t xml:space="preserve">the order of MPI process ranks. </w:t>
      </w:r>
      <w:r>
        <w:t xml:space="preserve">Similarly, the offset table also stores the offsets </w:t>
      </w:r>
      <w:r w:rsidR="00C44115">
        <w:t xml:space="preserve">in </w:t>
      </w:r>
      <w:r>
        <w:t xml:space="preserve">the increasing order of </w:t>
      </w:r>
      <w:r w:rsidR="00C44115">
        <w:t>process rank</w:t>
      </w:r>
      <w:r>
        <w:t xml:space="preserve">s. MPI collective communication such as </w:t>
      </w:r>
      <w:proofErr w:type="spellStart"/>
      <w:r>
        <w:rPr>
          <w:rFonts w:ascii="Courier" w:hAnsi="Courier" w:cs="Arial"/>
        </w:rPr>
        <w:t>MPI_Exscan</w:t>
      </w:r>
      <w:proofErr w:type="spellEnd"/>
      <w:r w:rsidRPr="00323A70">
        <w:t xml:space="preserve"> </w:t>
      </w:r>
      <w:r>
        <w:t xml:space="preserve">and </w:t>
      </w:r>
      <w:proofErr w:type="spellStart"/>
      <w:r>
        <w:rPr>
          <w:rFonts w:ascii="Courier" w:hAnsi="Courier" w:cs="Arial"/>
        </w:rPr>
        <w:t>MPI_</w:t>
      </w:r>
      <w:r w:rsidR="00E165E2">
        <w:rPr>
          <w:rFonts w:ascii="Courier" w:hAnsi="Courier" w:cs="Arial"/>
        </w:rPr>
        <w:t>A</w:t>
      </w:r>
      <w:r>
        <w:rPr>
          <w:rFonts w:ascii="Courier" w:hAnsi="Courier" w:cs="Arial"/>
        </w:rPr>
        <w:t>llreduce</w:t>
      </w:r>
      <w:proofErr w:type="spellEnd"/>
      <w:r>
        <w:t xml:space="preserve"> are required to obtained write offsets and lengths for each MPI process</w:t>
      </w:r>
      <w:r w:rsidR="00B41F5E">
        <w:t xml:space="preserve"> before writing the tables</w:t>
      </w:r>
      <w:r>
        <w:t>.</w:t>
      </w:r>
    </w:p>
    <w:p w14:paraId="1D7F4B44" w14:textId="06CC75BC" w:rsidR="00BA78E4" w:rsidRDefault="00462B54" w:rsidP="00BA78E4">
      <w:r>
        <w:lastRenderedPageBreak/>
        <w:t xml:space="preserve">Both tables are one-dimensional </w:t>
      </w:r>
      <w:r w:rsidR="00C44115">
        <w:t xml:space="preserve">HDF5 </w:t>
      </w:r>
      <w:r>
        <w:t xml:space="preserve">datasets using chunk layout with the </w:t>
      </w:r>
      <w:r w:rsidR="00B41F5E">
        <w:t xml:space="preserve">dataspace </w:t>
      </w:r>
      <w:r>
        <w:t xml:space="preserve">property of </w:t>
      </w:r>
      <w:r w:rsidR="002B6A7A">
        <w:t xml:space="preserve">an </w:t>
      </w:r>
      <w:r>
        <w:t>unlimited dimension.</w:t>
      </w:r>
      <w:r w:rsidR="00BA78E4">
        <w:t xml:space="preserve"> </w:t>
      </w:r>
      <w:r>
        <w:t>Since they are created by HDF5</w:t>
      </w:r>
      <w:r w:rsidR="002B6A7A">
        <w:t>’s</w:t>
      </w:r>
      <w:r>
        <w:t xml:space="preserve"> native driver, their sizes must be set by calling API </w:t>
      </w:r>
      <w:r>
        <w:rPr>
          <w:rFonts w:ascii="Courier" w:hAnsi="Courier" w:cs="Arial"/>
        </w:rPr>
        <w:t>H5Dset_extent</w:t>
      </w:r>
      <w:r w:rsidR="00BA78E4">
        <w:t xml:space="preserve"> </w:t>
      </w:r>
      <w:r>
        <w:t>to expand their sizes each time more requests are added.</w:t>
      </w:r>
    </w:p>
    <w:p w14:paraId="37773EE7" w14:textId="512722FC" w:rsidR="00BA78E4" w:rsidRDefault="00462B54" w:rsidP="00FB62F9">
      <w:pPr>
        <w:spacing w:after="0"/>
      </w:pPr>
      <w:r>
        <w:t xml:space="preserve">When writing the tables to file, a collective call to </w:t>
      </w:r>
      <w:r>
        <w:rPr>
          <w:rFonts w:ascii="Courier" w:hAnsi="Courier" w:cs="Arial"/>
        </w:rPr>
        <w:t>H5Dwrite</w:t>
      </w:r>
      <w:r>
        <w:t xml:space="preserve"> </w:t>
      </w:r>
      <w:r w:rsidR="00B41F5E">
        <w:t>using</w:t>
      </w:r>
      <w:r>
        <w:t xml:space="preserve"> the native HDF5 driver is </w:t>
      </w:r>
      <w:r w:rsidR="00B41F5E">
        <w:t>made</w:t>
      </w:r>
      <w:r>
        <w:t xml:space="preserve">. Properties of </w:t>
      </w:r>
      <w:proofErr w:type="spellStart"/>
      <w:r>
        <w:t>hyperslab</w:t>
      </w:r>
      <w:proofErr w:type="spellEnd"/>
      <w:r w:rsidR="00C37E5E">
        <w:t xml:space="preserve"> </w:t>
      </w:r>
      <w:r w:rsidR="002B6A7A">
        <w:t xml:space="preserve">selection </w:t>
      </w:r>
      <w:r>
        <w:t>on each MPI process must be defined using the offsets and lengths calculated earlier.</w:t>
      </w:r>
      <w:r w:rsidR="00FB62F9">
        <w:t xml:space="preserve"> Note because each process may write to multiple non-contiguous locations of the dataset in file, the call to </w:t>
      </w:r>
      <w:r w:rsidR="00FB62F9" w:rsidRPr="00FB62F9">
        <w:rPr>
          <w:rFonts w:ascii="Courier" w:hAnsi="Courier" w:cs="Arial"/>
        </w:rPr>
        <w:t>H5Sselect_elements</w:t>
      </w:r>
      <w:r w:rsidR="00FB62F9">
        <w:t xml:space="preserve"> m</w:t>
      </w:r>
      <w:r w:rsidR="00FB62F9" w:rsidRPr="00FB62F9">
        <w:t xml:space="preserve">ay be </w:t>
      </w:r>
      <w:r w:rsidR="00C44115">
        <w:t>used</w:t>
      </w:r>
      <w:r w:rsidR="00FB62F9" w:rsidRPr="00FB62F9">
        <w:t xml:space="preserve"> </w:t>
      </w:r>
      <w:r w:rsidR="00FB62F9">
        <w:t xml:space="preserve">to </w:t>
      </w:r>
      <w:r w:rsidR="002B6A7A">
        <w:t xml:space="preserve">select </w:t>
      </w:r>
      <w:r w:rsidR="00FB62F9">
        <w:t xml:space="preserve">a sequence of </w:t>
      </w:r>
      <w:proofErr w:type="spellStart"/>
      <w:r w:rsidR="00FB62F9">
        <w:t>hyperslabs</w:t>
      </w:r>
      <w:proofErr w:type="spellEnd"/>
      <w:r w:rsidR="00FB62F9">
        <w:t xml:space="preserve"> in </w:t>
      </w:r>
      <w:r w:rsidR="00C44115">
        <w:t>the</w:t>
      </w:r>
      <w:r w:rsidR="00FB62F9">
        <w:t xml:space="preserve"> HDF5 data space.</w:t>
      </w:r>
    </w:p>
    <w:p w14:paraId="74B4FD88" w14:textId="30B9871D" w:rsidR="00BA78E4" w:rsidRDefault="00FB62F9" w:rsidP="00FB62F9">
      <w:pPr>
        <w:pStyle w:val="Heading2"/>
      </w:pPr>
      <w:r>
        <w:t>4.1</w:t>
      </w:r>
      <w:r w:rsidR="00B64383">
        <w:t>1</w:t>
      </w:r>
      <w:r>
        <w:t xml:space="preserve">.  </w:t>
      </w:r>
      <w:r w:rsidR="00BA78E4">
        <w:t xml:space="preserve">File </w:t>
      </w:r>
      <w:r>
        <w:t>C</w:t>
      </w:r>
      <w:r w:rsidR="00BA78E4">
        <w:t>lose</w:t>
      </w:r>
    </w:p>
    <w:p w14:paraId="5E6F2D89" w14:textId="77777777" w:rsidR="00BA78E4" w:rsidRDefault="00BA78E4" w:rsidP="00BA78E4">
      <w:r>
        <w:t xml:space="preserve">The log </w:t>
      </w:r>
      <w:r w:rsidR="00B83EBA">
        <w:t xml:space="preserve">driver checks and flushes all pending </w:t>
      </w:r>
      <w:r>
        <w:t>request</w:t>
      </w:r>
      <w:r w:rsidR="00B83EBA">
        <w:t>s</w:t>
      </w:r>
      <w:r>
        <w:t xml:space="preserve"> to the log dataset</w:t>
      </w:r>
      <w:r w:rsidR="00B83EBA">
        <w:t>s</w:t>
      </w:r>
      <w:r>
        <w:t>.</w:t>
      </w:r>
      <w:r w:rsidR="00B83EBA">
        <w:t xml:space="preserve"> </w:t>
      </w:r>
      <w:r>
        <w:t xml:space="preserve">All </w:t>
      </w:r>
      <w:r w:rsidR="00B83EBA">
        <w:t xml:space="preserve">log </w:t>
      </w:r>
      <w:r>
        <w:t xml:space="preserve">attributes </w:t>
      </w:r>
      <w:r w:rsidR="00B83EBA">
        <w:t xml:space="preserve">are updated and also </w:t>
      </w:r>
      <w:r>
        <w:t>written</w:t>
      </w:r>
      <w:r w:rsidR="00B83EBA">
        <w:t xml:space="preserve"> to file</w:t>
      </w:r>
      <w:r>
        <w:t>.</w:t>
      </w:r>
      <w:r w:rsidR="00B83EBA">
        <w:t xml:space="preserve"> If any a</w:t>
      </w:r>
      <w:r w:rsidR="00B83EBA" w:rsidRPr="00BB22B9">
        <w:t>uxiliary</w:t>
      </w:r>
      <w:r w:rsidR="00B83EBA">
        <w:t xml:space="preserve"> dataset objects have not been created yet, they are created with the current sizes, before written to file. At the end</w:t>
      </w:r>
      <w:r w:rsidR="00B41F5E">
        <w:t>,</w:t>
      </w:r>
      <w:r w:rsidR="00B83EBA">
        <w:t xml:space="preserve"> the log driver calls the native driver close API to close the file.</w:t>
      </w:r>
    </w:p>
    <w:p w14:paraId="6A32C698" w14:textId="77777777" w:rsidR="00BA78E4" w:rsidRDefault="00B83EBA" w:rsidP="00B83EBA">
      <w:pPr>
        <w:pStyle w:val="Heading2"/>
      </w:pPr>
      <w:r>
        <w:t xml:space="preserve">5.  </w:t>
      </w:r>
      <w:r w:rsidR="00BA78E4">
        <w:t>Reference</w:t>
      </w:r>
      <w:r>
        <w:t>s</w:t>
      </w:r>
    </w:p>
    <w:p w14:paraId="38F9AFA7" w14:textId="77777777" w:rsidR="00B645DB" w:rsidRDefault="00B645DB" w:rsidP="00AA3A18">
      <w:pPr>
        <w:pStyle w:val="ListParagraph"/>
        <w:numPr>
          <w:ilvl w:val="0"/>
          <w:numId w:val="14"/>
        </w:numPr>
      </w:pPr>
      <w:bookmarkStart w:id="1" w:name="_Ref29748827"/>
      <w:bookmarkStart w:id="2" w:name="_Ref29675253"/>
      <w:r w:rsidRPr="00B645DB">
        <w:t xml:space="preserve">Mohamad </w:t>
      </w:r>
      <w:proofErr w:type="spellStart"/>
      <w:r w:rsidRPr="00B645DB">
        <w:t>Chaarawi</w:t>
      </w:r>
      <w:proofErr w:type="spellEnd"/>
      <w:r>
        <w:t>. “</w:t>
      </w:r>
      <w:r w:rsidRPr="00B645DB">
        <w:t>User Guide for Developing a Virtual Object Layer Plugin</w:t>
      </w:r>
      <w:r w:rsidR="005A1589">
        <w:t xml:space="preserve">,” </w:t>
      </w:r>
      <w:r w:rsidR="005A1589" w:rsidRPr="005A1589">
        <w:t>The HDF Group</w:t>
      </w:r>
      <w:r w:rsidR="005A1589">
        <w:t>, January 12, 2018.</w:t>
      </w:r>
      <w:bookmarkEnd w:id="1"/>
    </w:p>
    <w:p w14:paraId="5DD46BDD" w14:textId="77777777" w:rsidR="0045310A" w:rsidRDefault="0045310A" w:rsidP="00AA3A18">
      <w:pPr>
        <w:pStyle w:val="ListParagraph"/>
        <w:numPr>
          <w:ilvl w:val="0"/>
          <w:numId w:val="14"/>
        </w:numPr>
      </w:pPr>
      <w:bookmarkStart w:id="3" w:name="_Ref29748854"/>
      <w:r>
        <w:t xml:space="preserve">D. </w:t>
      </w:r>
      <w:proofErr w:type="spellStart"/>
      <w:r>
        <w:t>Kimpe</w:t>
      </w:r>
      <w:proofErr w:type="spellEnd"/>
      <w:r>
        <w:t xml:space="preserve">, R. Ross, S. </w:t>
      </w:r>
      <w:proofErr w:type="spellStart"/>
      <w:r>
        <w:t>Vandewalle</w:t>
      </w:r>
      <w:proofErr w:type="spellEnd"/>
      <w:r>
        <w:t xml:space="preserve">, and S. </w:t>
      </w:r>
      <w:proofErr w:type="spellStart"/>
      <w:r>
        <w:t>Poedts</w:t>
      </w:r>
      <w:proofErr w:type="spellEnd"/>
      <w:r>
        <w:t>, “Transparent log-based data storage in MPI-IO applications,” in the European Parallel Virtual Machine/Message Passing Interface Users’ Group Meeting. Springer, 2007, pp. 233–241.</w:t>
      </w:r>
      <w:bookmarkEnd w:id="2"/>
      <w:bookmarkEnd w:id="3"/>
    </w:p>
    <w:p w14:paraId="393AE117" w14:textId="77777777" w:rsidR="0045310A" w:rsidRDefault="0045310A" w:rsidP="00AA3A18">
      <w:pPr>
        <w:pStyle w:val="ListParagraph"/>
        <w:numPr>
          <w:ilvl w:val="0"/>
          <w:numId w:val="14"/>
        </w:numPr>
      </w:pPr>
      <w:bookmarkStart w:id="4" w:name="_Ref29675255"/>
      <w:r>
        <w:t xml:space="preserve">M. </w:t>
      </w:r>
      <w:proofErr w:type="spellStart"/>
      <w:r>
        <w:t>Polte</w:t>
      </w:r>
      <w:proofErr w:type="spellEnd"/>
      <w:r>
        <w:t xml:space="preserve">, J. </w:t>
      </w:r>
      <w:proofErr w:type="spellStart"/>
      <w:r>
        <w:t>Lofstead</w:t>
      </w:r>
      <w:proofErr w:type="spellEnd"/>
      <w:r>
        <w:t xml:space="preserve">, J. Bent, G. Gibson, S. A. </w:t>
      </w:r>
      <w:proofErr w:type="spellStart"/>
      <w:r>
        <w:t>Klasky</w:t>
      </w:r>
      <w:proofErr w:type="spellEnd"/>
      <w:r>
        <w:t xml:space="preserve">, Q. Liu, M. Parashar, N. </w:t>
      </w:r>
      <w:proofErr w:type="spellStart"/>
      <w:r>
        <w:t>Podhorszki</w:t>
      </w:r>
      <w:proofErr w:type="spellEnd"/>
      <w:r>
        <w:t xml:space="preserve">, K. Schwan, M. Wingate et al., “High read performance in write-optimized HPC I/O middleware file formats,” in Proceedings of the 4th Annual Workshop on </w:t>
      </w:r>
      <w:proofErr w:type="spellStart"/>
      <w:r>
        <w:t>Petascale</w:t>
      </w:r>
      <w:proofErr w:type="spellEnd"/>
      <w:r>
        <w:t xml:space="preserve"> Data Storage. ACM, 2009, pp. 21–25.</w:t>
      </w:r>
      <w:bookmarkEnd w:id="4"/>
    </w:p>
    <w:p w14:paraId="22DA0719" w14:textId="77777777" w:rsidR="00BA78E4" w:rsidRDefault="00BA78E4" w:rsidP="00AA3A18">
      <w:pPr>
        <w:pStyle w:val="ListParagraph"/>
        <w:numPr>
          <w:ilvl w:val="0"/>
          <w:numId w:val="14"/>
        </w:numPr>
      </w:pPr>
      <w:bookmarkStart w:id="5" w:name="_Ref30088531"/>
      <w:r>
        <w:t>“</w:t>
      </w:r>
      <w:r w:rsidR="00AA3A18" w:rsidRPr="00AA3A18">
        <w:t>Energy Exascale Earth System Model (E3SM)</w:t>
      </w:r>
      <w:r w:rsidR="00AA3A18">
        <w:t xml:space="preserve">”, </w:t>
      </w:r>
      <w:r w:rsidR="00AA3A18" w:rsidRPr="00AA3A18">
        <w:t>https://github.com/E3SM-Project/E3SM</w:t>
      </w:r>
      <w:r>
        <w:t>.</w:t>
      </w:r>
      <w:bookmarkEnd w:id="5"/>
    </w:p>
    <w:p w14:paraId="214F1876" w14:textId="77777777" w:rsidR="00BA78E4" w:rsidRDefault="00B83EBA" w:rsidP="00B83EBA">
      <w:pPr>
        <w:pStyle w:val="Heading2"/>
      </w:pPr>
      <w:r>
        <w:t xml:space="preserve">6. </w:t>
      </w:r>
      <w:r w:rsidR="00BA78E4">
        <w:t xml:space="preserve"> Appendix</w:t>
      </w:r>
    </w:p>
    <w:p w14:paraId="726A1A31" w14:textId="77777777" w:rsidR="00BA78E4" w:rsidRDefault="00B83EBA" w:rsidP="00F72742">
      <w:pPr>
        <w:pStyle w:val="Heading2"/>
      </w:pPr>
      <w:r>
        <w:t xml:space="preserve">6.1.  </w:t>
      </w:r>
      <w:r w:rsidR="00BA78E4">
        <w:t xml:space="preserve">Format </w:t>
      </w:r>
      <w:r w:rsidR="00F72742">
        <w:t>of</w:t>
      </w:r>
      <w:r w:rsidR="00BA78E4">
        <w:t xml:space="preserve"> </w:t>
      </w:r>
      <w:r w:rsidR="00B41F5E">
        <w:t xml:space="preserve">Log Metadata </w:t>
      </w:r>
      <w:r w:rsidR="00F72742">
        <w:t>T</w:t>
      </w:r>
      <w:r w:rsidR="00BA78E4">
        <w:t>able</w:t>
      </w:r>
    </w:p>
    <w:p w14:paraId="6B7BB3E6" w14:textId="77777777" w:rsidR="00BA78E4" w:rsidRDefault="00D81B00" w:rsidP="00BA78E4">
      <w:r>
        <w:t xml:space="preserve">The </w:t>
      </w:r>
      <w:r w:rsidR="00B41F5E">
        <w:t xml:space="preserve">log metadata </w:t>
      </w:r>
      <w:r>
        <w:t xml:space="preserve">table is defined as an HDF5 dataset of type </w:t>
      </w:r>
      <w:r w:rsidRPr="00BB22B9">
        <w:rPr>
          <w:rFonts w:ascii="Courier" w:hAnsi="Courier" w:cs="Arial"/>
        </w:rPr>
        <w:t>H5T_STD_U8LE</w:t>
      </w:r>
      <w:r>
        <w:t xml:space="preserve"> (unsigned byte in Little Endian format). </w:t>
      </w:r>
      <w:r w:rsidR="00541A07">
        <w:t xml:space="preserve">It is a byte stream containing the information of all write requests logged by the log driver. Below is the format specification of the </w:t>
      </w:r>
      <w:r w:rsidR="00B41F5E">
        <w:t>metadata</w:t>
      </w:r>
      <w:r w:rsidR="00541A07">
        <w:t xml:space="preserve"> table in </w:t>
      </w:r>
      <w:r w:rsidR="00541A07" w:rsidRPr="00541A07">
        <w:t xml:space="preserve">the </w:t>
      </w:r>
      <w:r w:rsidR="00541A07">
        <w:t xml:space="preserve">form of </w:t>
      </w:r>
      <w:r w:rsidR="00541A07" w:rsidRPr="00541A07">
        <w:t xml:space="preserve">Backus Normal Form (BNF) grammar notation. </w:t>
      </w:r>
    </w:p>
    <w:p w14:paraId="03B16031" w14:textId="77777777" w:rsidR="00BA78E4" w:rsidRDefault="00BA78E4" w:rsidP="00BA78E4"/>
    <w:p w14:paraId="46C3DEFD" w14:textId="77777777" w:rsidR="00BA78E4" w:rsidRPr="00F72742" w:rsidRDefault="00F72742" w:rsidP="00F72742">
      <w:pPr>
        <w:spacing w:after="0"/>
        <w:rPr>
          <w:rFonts w:ascii="Courier" w:hAnsi="Courier"/>
          <w:sz w:val="20"/>
          <w:szCs w:val="20"/>
        </w:rPr>
      </w:pPr>
      <w:proofErr w:type="spellStart"/>
      <w:r>
        <w:rPr>
          <w:rFonts w:ascii="Courier" w:hAnsi="Courier"/>
          <w:sz w:val="20"/>
          <w:szCs w:val="20"/>
        </w:rPr>
        <w:t>offset</w:t>
      </w:r>
      <w:r w:rsidR="00BA78E4" w:rsidRPr="00F72742">
        <w:rPr>
          <w:rFonts w:ascii="Courier" w:hAnsi="Courier"/>
          <w:sz w:val="20"/>
          <w:szCs w:val="20"/>
        </w:rPr>
        <w:t>_list</w:t>
      </w:r>
      <w:proofErr w:type="spellEnd"/>
      <w:r w:rsidR="00BA78E4" w:rsidRPr="00F72742">
        <w:rPr>
          <w:rFonts w:ascii="Courier" w:hAnsi="Courier"/>
          <w:sz w:val="20"/>
          <w:szCs w:val="20"/>
        </w:rPr>
        <w:t xml:space="preserve"> </w:t>
      </w:r>
      <w:r>
        <w:rPr>
          <w:rFonts w:ascii="Courier" w:hAnsi="Courier"/>
          <w:sz w:val="20"/>
          <w:szCs w:val="20"/>
        </w:rPr>
        <w:tab/>
      </w:r>
      <w:r w:rsidR="00BA78E4" w:rsidRPr="00F72742">
        <w:rPr>
          <w:rFonts w:ascii="Courier" w:hAnsi="Courier"/>
          <w:sz w:val="20"/>
          <w:szCs w:val="20"/>
        </w:rPr>
        <w:t>= [</w:t>
      </w:r>
      <w:proofErr w:type="spellStart"/>
      <w:r>
        <w:rPr>
          <w:rFonts w:ascii="Courier" w:hAnsi="Courier"/>
          <w:sz w:val="20"/>
          <w:szCs w:val="20"/>
        </w:rPr>
        <w:t>offset</w:t>
      </w:r>
      <w:r w:rsidR="00BA78E4" w:rsidRPr="00F72742">
        <w:rPr>
          <w:rFonts w:ascii="Courier" w:hAnsi="Courier"/>
          <w:sz w:val="20"/>
          <w:szCs w:val="20"/>
        </w:rPr>
        <w:t>_list_entry</w:t>
      </w:r>
      <w:proofErr w:type="spellEnd"/>
      <w:r w:rsidR="00BA78E4" w:rsidRPr="00F72742">
        <w:rPr>
          <w:rFonts w:ascii="Courier" w:hAnsi="Courier"/>
          <w:sz w:val="20"/>
          <w:szCs w:val="20"/>
        </w:rPr>
        <w:t xml:space="preserve"> ...]</w:t>
      </w:r>
    </w:p>
    <w:p w14:paraId="634E69AC" w14:textId="77777777" w:rsidR="00BA78E4" w:rsidRPr="00F72742" w:rsidRDefault="00F72742" w:rsidP="00F72742">
      <w:pPr>
        <w:spacing w:after="0"/>
        <w:rPr>
          <w:rFonts w:ascii="Courier" w:hAnsi="Courier"/>
          <w:sz w:val="20"/>
          <w:szCs w:val="20"/>
        </w:rPr>
      </w:pPr>
      <w:proofErr w:type="spellStart"/>
      <w:r>
        <w:rPr>
          <w:rFonts w:ascii="Courier" w:hAnsi="Courier"/>
          <w:sz w:val="20"/>
          <w:szCs w:val="20"/>
        </w:rPr>
        <w:t>offset</w:t>
      </w:r>
      <w:r w:rsidR="00BA78E4" w:rsidRPr="00F72742">
        <w:rPr>
          <w:rFonts w:ascii="Courier" w:hAnsi="Courier"/>
          <w:sz w:val="20"/>
          <w:szCs w:val="20"/>
        </w:rPr>
        <w:t>_list_entry</w:t>
      </w:r>
      <w:proofErr w:type="spellEnd"/>
      <w:r>
        <w:rPr>
          <w:rFonts w:ascii="Courier" w:hAnsi="Courier"/>
          <w:sz w:val="20"/>
          <w:szCs w:val="20"/>
        </w:rPr>
        <w:tab/>
      </w:r>
      <w:r w:rsidR="00BA78E4" w:rsidRPr="00F72742">
        <w:rPr>
          <w:rFonts w:ascii="Courier" w:hAnsi="Courier"/>
          <w:sz w:val="20"/>
          <w:szCs w:val="20"/>
        </w:rPr>
        <w:t xml:space="preserve">= </w:t>
      </w:r>
      <w:proofErr w:type="spellStart"/>
      <w:r w:rsidR="00BA78E4" w:rsidRPr="00F72742">
        <w:rPr>
          <w:rFonts w:ascii="Courier" w:hAnsi="Courier"/>
          <w:sz w:val="20"/>
          <w:szCs w:val="20"/>
        </w:rPr>
        <w:t>dsetoff</w:t>
      </w:r>
      <w:proofErr w:type="spellEnd"/>
      <w:r w:rsidR="00BA78E4" w:rsidRPr="00F72742">
        <w:rPr>
          <w:rFonts w:ascii="Courier" w:hAnsi="Courier"/>
          <w:sz w:val="20"/>
          <w:szCs w:val="20"/>
        </w:rPr>
        <w:t xml:space="preserve"> </w:t>
      </w:r>
      <w:proofErr w:type="spellStart"/>
      <w:r w:rsidR="00BA78E4" w:rsidRPr="00F72742">
        <w:rPr>
          <w:rFonts w:ascii="Courier" w:hAnsi="Courier"/>
          <w:sz w:val="20"/>
          <w:szCs w:val="20"/>
        </w:rPr>
        <w:t>dsetcnt</w:t>
      </w:r>
      <w:proofErr w:type="spellEnd"/>
    </w:p>
    <w:p w14:paraId="5238DC8D" w14:textId="77777777" w:rsidR="00F72742" w:rsidRDefault="00BA78E4" w:rsidP="00F72742">
      <w:pPr>
        <w:spacing w:after="0"/>
        <w:rPr>
          <w:rFonts w:ascii="Courier" w:hAnsi="Courier"/>
          <w:sz w:val="20"/>
          <w:szCs w:val="20"/>
        </w:rPr>
      </w:pPr>
      <w:proofErr w:type="spellStart"/>
      <w:r w:rsidRPr="00F72742">
        <w:rPr>
          <w:rFonts w:ascii="Courier" w:hAnsi="Courier"/>
          <w:sz w:val="20"/>
          <w:szCs w:val="20"/>
        </w:rPr>
        <w:t>dsetoff</w:t>
      </w:r>
      <w:proofErr w:type="spellEnd"/>
      <w:r w:rsidR="00F72742">
        <w:rPr>
          <w:rFonts w:ascii="Courier" w:hAnsi="Courier"/>
          <w:sz w:val="20"/>
          <w:szCs w:val="20"/>
        </w:rPr>
        <w:tab/>
      </w:r>
      <w:r w:rsidR="00F72742">
        <w:rPr>
          <w:rFonts w:ascii="Courier" w:hAnsi="Courier"/>
          <w:sz w:val="20"/>
          <w:szCs w:val="20"/>
        </w:rPr>
        <w:tab/>
      </w:r>
      <w:r w:rsidRPr="00F72742">
        <w:rPr>
          <w:rFonts w:ascii="Courier" w:hAnsi="Courier"/>
          <w:sz w:val="20"/>
          <w:szCs w:val="20"/>
        </w:rPr>
        <w:t xml:space="preserve">= INT64  </w:t>
      </w:r>
      <w:r w:rsidR="00F72742">
        <w:rPr>
          <w:rFonts w:ascii="Courier" w:hAnsi="Courier"/>
          <w:sz w:val="20"/>
          <w:szCs w:val="20"/>
        </w:rPr>
        <w:tab/>
      </w:r>
      <w:r w:rsidRPr="00F72742">
        <w:rPr>
          <w:rFonts w:ascii="Courier" w:hAnsi="Courier"/>
          <w:sz w:val="20"/>
          <w:szCs w:val="20"/>
        </w:rPr>
        <w:t xml:space="preserve">// </w:t>
      </w:r>
      <w:r w:rsidR="00E165E2">
        <w:rPr>
          <w:rFonts w:ascii="Courier" w:hAnsi="Courier"/>
          <w:sz w:val="20"/>
          <w:szCs w:val="20"/>
        </w:rPr>
        <w:t>S</w:t>
      </w:r>
      <w:r w:rsidRPr="00F72742">
        <w:rPr>
          <w:rFonts w:ascii="Courier" w:hAnsi="Courier"/>
          <w:sz w:val="20"/>
          <w:szCs w:val="20"/>
        </w:rPr>
        <w:t>tarting offset of index entries of the</w:t>
      </w:r>
    </w:p>
    <w:p w14:paraId="6A71EABB" w14:textId="77777777" w:rsidR="00F72742" w:rsidRDefault="00F72742" w:rsidP="00F72742">
      <w:pPr>
        <w:spacing w:after="0"/>
        <w:ind w:left="2880" w:firstLine="720"/>
        <w:rPr>
          <w:rFonts w:ascii="Courier" w:hAnsi="Courier"/>
          <w:sz w:val="20"/>
          <w:szCs w:val="20"/>
        </w:rPr>
      </w:pPr>
      <w:r>
        <w:rPr>
          <w:rFonts w:ascii="Courier" w:hAnsi="Courier"/>
          <w:sz w:val="20"/>
          <w:szCs w:val="20"/>
        </w:rPr>
        <w:t xml:space="preserve">// </w:t>
      </w:r>
      <w:r w:rsidR="00BA78E4" w:rsidRPr="00F72742">
        <w:rPr>
          <w:rFonts w:ascii="Courier" w:hAnsi="Courier"/>
          <w:sz w:val="20"/>
          <w:szCs w:val="20"/>
        </w:rPr>
        <w:t>dataset ID corresponding to the index of the</w:t>
      </w:r>
    </w:p>
    <w:p w14:paraId="2F46FC26" w14:textId="77777777" w:rsidR="00BA78E4" w:rsidRPr="00F72742" w:rsidRDefault="00F72742" w:rsidP="00F72742">
      <w:pPr>
        <w:spacing w:after="0"/>
        <w:ind w:left="2880" w:firstLine="720"/>
        <w:rPr>
          <w:rFonts w:ascii="Courier" w:hAnsi="Courier"/>
          <w:sz w:val="20"/>
          <w:szCs w:val="20"/>
        </w:rPr>
      </w:pPr>
      <w:r>
        <w:rPr>
          <w:rFonts w:ascii="Courier" w:hAnsi="Courier"/>
          <w:sz w:val="20"/>
          <w:szCs w:val="20"/>
        </w:rPr>
        <w:t>//</w:t>
      </w:r>
      <w:r w:rsidR="00BA78E4" w:rsidRPr="00F72742">
        <w:rPr>
          <w:rFonts w:ascii="Courier" w:hAnsi="Courier"/>
          <w:sz w:val="20"/>
          <w:szCs w:val="20"/>
        </w:rPr>
        <w:t xml:space="preserve"> entry in</w:t>
      </w:r>
      <w:r w:rsidR="00E165E2">
        <w:rPr>
          <w:rFonts w:ascii="Courier" w:hAnsi="Courier"/>
          <w:sz w:val="20"/>
          <w:szCs w:val="20"/>
        </w:rPr>
        <w:t xml:space="preserve"> </w:t>
      </w:r>
      <w:proofErr w:type="spellStart"/>
      <w:r>
        <w:rPr>
          <w:rFonts w:ascii="Courier" w:hAnsi="Courier"/>
          <w:sz w:val="20"/>
          <w:szCs w:val="20"/>
        </w:rPr>
        <w:t>offset</w:t>
      </w:r>
      <w:r w:rsidR="00BA78E4" w:rsidRPr="00F72742">
        <w:rPr>
          <w:rFonts w:ascii="Courier" w:hAnsi="Courier"/>
          <w:sz w:val="20"/>
          <w:szCs w:val="20"/>
        </w:rPr>
        <w:t>_list</w:t>
      </w:r>
      <w:proofErr w:type="spellEnd"/>
    </w:p>
    <w:p w14:paraId="51440D14" w14:textId="77777777" w:rsidR="00F72742" w:rsidRDefault="00BA78E4" w:rsidP="00F72742">
      <w:pPr>
        <w:spacing w:after="0"/>
        <w:rPr>
          <w:rFonts w:ascii="Courier" w:hAnsi="Courier"/>
          <w:sz w:val="20"/>
          <w:szCs w:val="20"/>
        </w:rPr>
      </w:pPr>
      <w:proofErr w:type="spellStart"/>
      <w:r w:rsidRPr="00F72742">
        <w:rPr>
          <w:rFonts w:ascii="Courier" w:hAnsi="Courier"/>
          <w:sz w:val="20"/>
          <w:szCs w:val="20"/>
        </w:rPr>
        <w:t>dsetcnt</w:t>
      </w:r>
      <w:proofErr w:type="spellEnd"/>
      <w:r w:rsidR="00F72742">
        <w:rPr>
          <w:rFonts w:ascii="Courier" w:hAnsi="Courier"/>
          <w:sz w:val="20"/>
          <w:szCs w:val="20"/>
        </w:rPr>
        <w:tab/>
      </w:r>
      <w:r w:rsidR="00F72742">
        <w:rPr>
          <w:rFonts w:ascii="Courier" w:hAnsi="Courier"/>
          <w:sz w:val="20"/>
          <w:szCs w:val="20"/>
        </w:rPr>
        <w:tab/>
      </w:r>
      <w:r w:rsidRPr="00F72742">
        <w:rPr>
          <w:rFonts w:ascii="Courier" w:hAnsi="Courier"/>
          <w:sz w:val="20"/>
          <w:szCs w:val="20"/>
        </w:rPr>
        <w:t>= INT64</w:t>
      </w:r>
      <w:r w:rsidR="00F72742">
        <w:rPr>
          <w:rFonts w:ascii="Courier" w:hAnsi="Courier"/>
          <w:sz w:val="20"/>
          <w:szCs w:val="20"/>
        </w:rPr>
        <w:tab/>
      </w:r>
      <w:r w:rsidRPr="00F72742">
        <w:rPr>
          <w:rFonts w:ascii="Courier" w:hAnsi="Courier"/>
          <w:sz w:val="20"/>
          <w:szCs w:val="20"/>
        </w:rPr>
        <w:t>// The number of index entries of the dataset</w:t>
      </w:r>
    </w:p>
    <w:p w14:paraId="3AB698D9" w14:textId="77777777" w:rsidR="00F72742" w:rsidRDefault="00F72742" w:rsidP="00F72742">
      <w:pPr>
        <w:spacing w:after="0"/>
        <w:ind w:left="2880" w:firstLine="720"/>
        <w:rPr>
          <w:rFonts w:ascii="Courier" w:hAnsi="Courier"/>
          <w:sz w:val="20"/>
          <w:szCs w:val="20"/>
        </w:rPr>
      </w:pPr>
      <w:r>
        <w:rPr>
          <w:rFonts w:ascii="Courier" w:hAnsi="Courier"/>
          <w:sz w:val="20"/>
          <w:szCs w:val="20"/>
        </w:rPr>
        <w:t>//</w:t>
      </w:r>
      <w:r w:rsidR="00BA78E4" w:rsidRPr="00F72742">
        <w:rPr>
          <w:rFonts w:ascii="Courier" w:hAnsi="Courier"/>
          <w:sz w:val="20"/>
          <w:szCs w:val="20"/>
        </w:rPr>
        <w:t xml:space="preserve"> ID corresponding to the index of the entry</w:t>
      </w:r>
    </w:p>
    <w:p w14:paraId="0A129BD8" w14:textId="77777777" w:rsidR="00BA78E4" w:rsidRPr="00F72742" w:rsidRDefault="00CE5EBA" w:rsidP="00CE5EBA">
      <w:pPr>
        <w:spacing w:after="0"/>
        <w:ind w:left="2880" w:firstLine="720"/>
        <w:rPr>
          <w:rFonts w:ascii="Courier" w:hAnsi="Courier"/>
          <w:sz w:val="20"/>
          <w:szCs w:val="20"/>
        </w:rPr>
      </w:pPr>
      <w:r>
        <w:rPr>
          <w:rFonts w:ascii="Courier" w:hAnsi="Courier"/>
          <w:sz w:val="20"/>
          <w:szCs w:val="20"/>
        </w:rPr>
        <w:t>//</w:t>
      </w:r>
      <w:r w:rsidR="00BA78E4" w:rsidRPr="00F72742">
        <w:rPr>
          <w:rFonts w:ascii="Courier" w:hAnsi="Courier"/>
          <w:sz w:val="20"/>
          <w:szCs w:val="20"/>
        </w:rPr>
        <w:t xml:space="preserve"> in</w:t>
      </w:r>
      <w:r>
        <w:rPr>
          <w:rFonts w:ascii="Courier" w:hAnsi="Courier"/>
          <w:sz w:val="20"/>
          <w:szCs w:val="20"/>
        </w:rPr>
        <w:t xml:space="preserve"> </w:t>
      </w:r>
      <w:proofErr w:type="spellStart"/>
      <w:r w:rsidR="00F72742">
        <w:rPr>
          <w:rFonts w:ascii="Courier" w:hAnsi="Courier"/>
          <w:sz w:val="20"/>
          <w:szCs w:val="20"/>
        </w:rPr>
        <w:t>offset</w:t>
      </w:r>
      <w:r w:rsidR="00BA78E4" w:rsidRPr="00F72742">
        <w:rPr>
          <w:rFonts w:ascii="Courier" w:hAnsi="Courier"/>
          <w:sz w:val="20"/>
          <w:szCs w:val="20"/>
        </w:rPr>
        <w:t>_list</w:t>
      </w:r>
      <w:proofErr w:type="spellEnd"/>
    </w:p>
    <w:p w14:paraId="06F16D3D" w14:textId="77777777" w:rsidR="00BA78E4" w:rsidRPr="00F72742" w:rsidRDefault="00BA78E4" w:rsidP="00F72742">
      <w:pPr>
        <w:spacing w:after="0"/>
        <w:rPr>
          <w:rFonts w:ascii="Courier" w:hAnsi="Courier"/>
          <w:sz w:val="20"/>
          <w:szCs w:val="20"/>
        </w:rPr>
      </w:pPr>
      <w:proofErr w:type="spellStart"/>
      <w:r w:rsidRPr="00F72742">
        <w:rPr>
          <w:rFonts w:ascii="Courier" w:hAnsi="Courier"/>
          <w:sz w:val="20"/>
          <w:szCs w:val="20"/>
        </w:rPr>
        <w:t>index_table</w:t>
      </w:r>
      <w:proofErr w:type="spellEnd"/>
      <w:r w:rsidR="00F72742">
        <w:rPr>
          <w:rFonts w:ascii="Courier" w:hAnsi="Courier"/>
          <w:sz w:val="20"/>
          <w:szCs w:val="20"/>
        </w:rPr>
        <w:tab/>
      </w:r>
      <w:r w:rsidR="00F72742">
        <w:rPr>
          <w:rFonts w:ascii="Courier" w:hAnsi="Courier"/>
          <w:sz w:val="20"/>
          <w:szCs w:val="20"/>
        </w:rPr>
        <w:tab/>
      </w:r>
      <w:r w:rsidRPr="00F72742">
        <w:rPr>
          <w:rFonts w:ascii="Courier" w:hAnsi="Courier"/>
          <w:sz w:val="20"/>
          <w:szCs w:val="20"/>
        </w:rPr>
        <w:t>= [entry ...]</w:t>
      </w:r>
      <w:r w:rsidRPr="00F72742">
        <w:rPr>
          <w:rFonts w:ascii="Courier" w:hAnsi="Courier"/>
          <w:sz w:val="20"/>
          <w:szCs w:val="20"/>
        </w:rPr>
        <w:tab/>
      </w:r>
    </w:p>
    <w:p w14:paraId="76F86060" w14:textId="77777777" w:rsidR="00BA78E4" w:rsidRPr="00F72742" w:rsidRDefault="00BA78E4" w:rsidP="00F72742">
      <w:pPr>
        <w:spacing w:after="0"/>
        <w:rPr>
          <w:rFonts w:ascii="Courier" w:hAnsi="Courier"/>
          <w:sz w:val="20"/>
          <w:szCs w:val="20"/>
        </w:rPr>
      </w:pPr>
      <w:r w:rsidRPr="00F72742">
        <w:rPr>
          <w:rFonts w:ascii="Courier" w:hAnsi="Courier"/>
          <w:sz w:val="20"/>
          <w:szCs w:val="20"/>
        </w:rPr>
        <w:lastRenderedPageBreak/>
        <w:t>entry</w:t>
      </w:r>
      <w:r w:rsidR="00F72742">
        <w:rPr>
          <w:rFonts w:ascii="Courier" w:hAnsi="Courier"/>
          <w:sz w:val="20"/>
          <w:szCs w:val="20"/>
        </w:rPr>
        <w:tab/>
      </w:r>
      <w:r w:rsidR="00F72742">
        <w:rPr>
          <w:rFonts w:ascii="Courier" w:hAnsi="Courier"/>
          <w:sz w:val="20"/>
          <w:szCs w:val="20"/>
        </w:rPr>
        <w:tab/>
      </w:r>
      <w:r w:rsidR="00F72742">
        <w:rPr>
          <w:rFonts w:ascii="Courier" w:hAnsi="Courier"/>
          <w:sz w:val="20"/>
          <w:szCs w:val="20"/>
        </w:rPr>
        <w:tab/>
      </w:r>
      <w:r w:rsidRPr="00F72742">
        <w:rPr>
          <w:rFonts w:ascii="Courier" w:hAnsi="Courier"/>
          <w:sz w:val="20"/>
          <w:szCs w:val="20"/>
        </w:rPr>
        <w:t xml:space="preserve">= </w:t>
      </w:r>
      <w:proofErr w:type="spellStart"/>
      <w:r w:rsidRPr="00F72742">
        <w:rPr>
          <w:rFonts w:ascii="Courier" w:hAnsi="Courier"/>
          <w:sz w:val="20"/>
          <w:szCs w:val="20"/>
        </w:rPr>
        <w:t>dsetid</w:t>
      </w:r>
      <w:proofErr w:type="spellEnd"/>
      <w:r w:rsidRPr="00F72742">
        <w:rPr>
          <w:rFonts w:ascii="Courier" w:hAnsi="Courier"/>
          <w:sz w:val="20"/>
          <w:szCs w:val="20"/>
        </w:rPr>
        <w:t xml:space="preserve"> selection </w:t>
      </w:r>
      <w:proofErr w:type="spellStart"/>
      <w:r w:rsidRPr="00F72742">
        <w:rPr>
          <w:rFonts w:ascii="Courier" w:hAnsi="Courier"/>
          <w:sz w:val="20"/>
          <w:szCs w:val="20"/>
        </w:rPr>
        <w:t>big_endian</w:t>
      </w:r>
      <w:proofErr w:type="spellEnd"/>
      <w:r w:rsidRPr="00F72742">
        <w:rPr>
          <w:rFonts w:ascii="Courier" w:hAnsi="Courier"/>
          <w:sz w:val="20"/>
          <w:szCs w:val="20"/>
        </w:rPr>
        <w:t xml:space="preserve"> filter </w:t>
      </w:r>
      <w:proofErr w:type="spellStart"/>
      <w:r w:rsidRPr="00F72742">
        <w:rPr>
          <w:rFonts w:ascii="Courier" w:hAnsi="Courier"/>
          <w:sz w:val="20"/>
          <w:szCs w:val="20"/>
        </w:rPr>
        <w:t>data_loc</w:t>
      </w:r>
      <w:proofErr w:type="spellEnd"/>
    </w:p>
    <w:p w14:paraId="31962AF4" w14:textId="77777777" w:rsidR="00CE5EBA" w:rsidRDefault="00BA78E4" w:rsidP="00F72742">
      <w:pPr>
        <w:spacing w:after="0"/>
        <w:rPr>
          <w:rFonts w:ascii="Courier" w:hAnsi="Courier"/>
          <w:sz w:val="20"/>
          <w:szCs w:val="20"/>
        </w:rPr>
      </w:pPr>
      <w:proofErr w:type="spellStart"/>
      <w:r w:rsidRPr="00F72742">
        <w:rPr>
          <w:rFonts w:ascii="Courier" w:hAnsi="Courier"/>
          <w:sz w:val="20"/>
          <w:szCs w:val="20"/>
        </w:rPr>
        <w:t>big_endian</w:t>
      </w:r>
      <w:proofErr w:type="spellEnd"/>
      <w:r w:rsidR="00F72742">
        <w:rPr>
          <w:rFonts w:ascii="Courier" w:hAnsi="Courier"/>
          <w:sz w:val="20"/>
          <w:szCs w:val="20"/>
        </w:rPr>
        <w:tab/>
      </w:r>
      <w:r w:rsidR="00F72742">
        <w:rPr>
          <w:rFonts w:ascii="Courier" w:hAnsi="Courier"/>
          <w:sz w:val="20"/>
          <w:szCs w:val="20"/>
        </w:rPr>
        <w:tab/>
      </w:r>
      <w:r w:rsidRPr="00F72742">
        <w:rPr>
          <w:rFonts w:ascii="Courier" w:hAnsi="Courier"/>
          <w:sz w:val="20"/>
          <w:szCs w:val="20"/>
        </w:rPr>
        <w:t>= TRUE | FALSE</w:t>
      </w:r>
      <w:r w:rsidRPr="00F72742">
        <w:rPr>
          <w:rFonts w:ascii="Courier" w:hAnsi="Courier"/>
          <w:sz w:val="20"/>
          <w:szCs w:val="20"/>
        </w:rPr>
        <w:tab/>
        <w:t>// Endianness of this</w:t>
      </w:r>
      <w:r w:rsidR="00661AC9">
        <w:rPr>
          <w:rFonts w:ascii="Courier" w:hAnsi="Courier"/>
          <w:sz w:val="20"/>
          <w:szCs w:val="20"/>
        </w:rPr>
        <w:t xml:space="preserve"> entry.</w:t>
      </w:r>
    </w:p>
    <w:p w14:paraId="68FA91A7" w14:textId="77777777" w:rsidR="00BA78E4" w:rsidRPr="00F72742" w:rsidRDefault="00BA78E4" w:rsidP="00F72742">
      <w:pPr>
        <w:spacing w:after="0"/>
        <w:rPr>
          <w:rFonts w:ascii="Courier" w:hAnsi="Courier"/>
          <w:sz w:val="20"/>
          <w:szCs w:val="20"/>
        </w:rPr>
      </w:pPr>
      <w:proofErr w:type="spellStart"/>
      <w:r w:rsidRPr="00F72742">
        <w:rPr>
          <w:rFonts w:ascii="Courier" w:hAnsi="Courier"/>
          <w:sz w:val="20"/>
          <w:szCs w:val="20"/>
        </w:rPr>
        <w:t>dsetid</w:t>
      </w:r>
      <w:proofErr w:type="spellEnd"/>
      <w:r w:rsidR="00F72742">
        <w:rPr>
          <w:rFonts w:ascii="Courier" w:hAnsi="Courier"/>
          <w:sz w:val="20"/>
          <w:szCs w:val="20"/>
        </w:rPr>
        <w:tab/>
      </w:r>
      <w:r w:rsidR="00F72742">
        <w:rPr>
          <w:rFonts w:ascii="Courier" w:hAnsi="Courier"/>
          <w:sz w:val="20"/>
          <w:szCs w:val="20"/>
        </w:rPr>
        <w:tab/>
      </w:r>
      <w:r w:rsidRPr="00F72742">
        <w:rPr>
          <w:rFonts w:ascii="Courier" w:hAnsi="Courier"/>
          <w:sz w:val="20"/>
          <w:szCs w:val="20"/>
        </w:rPr>
        <w:t xml:space="preserve">= INT64  </w:t>
      </w:r>
      <w:r w:rsidR="00CE5EBA">
        <w:rPr>
          <w:rFonts w:ascii="Courier" w:hAnsi="Courier"/>
          <w:sz w:val="20"/>
          <w:szCs w:val="20"/>
        </w:rPr>
        <w:tab/>
      </w:r>
      <w:r w:rsidR="00CE5EBA">
        <w:rPr>
          <w:rFonts w:ascii="Courier" w:hAnsi="Courier"/>
          <w:sz w:val="20"/>
          <w:szCs w:val="20"/>
        </w:rPr>
        <w:tab/>
      </w:r>
      <w:r w:rsidRPr="00F72742">
        <w:rPr>
          <w:rFonts w:ascii="Courier" w:hAnsi="Courier"/>
          <w:sz w:val="20"/>
          <w:szCs w:val="20"/>
        </w:rPr>
        <w:t xml:space="preserve">// </w:t>
      </w:r>
      <w:r w:rsidR="00E165E2">
        <w:rPr>
          <w:rFonts w:ascii="Courier" w:hAnsi="Courier"/>
          <w:sz w:val="20"/>
          <w:szCs w:val="20"/>
        </w:rPr>
        <w:t>D</w:t>
      </w:r>
      <w:r w:rsidRPr="00F72742">
        <w:rPr>
          <w:rFonts w:ascii="Courier" w:hAnsi="Courier"/>
          <w:sz w:val="20"/>
          <w:szCs w:val="20"/>
        </w:rPr>
        <w:t xml:space="preserve">ataset </w:t>
      </w:r>
      <w:r w:rsidR="00E165E2">
        <w:rPr>
          <w:rFonts w:ascii="Courier" w:hAnsi="Courier"/>
          <w:sz w:val="20"/>
          <w:szCs w:val="20"/>
        </w:rPr>
        <w:t>ID</w:t>
      </w:r>
    </w:p>
    <w:p w14:paraId="6FB2AAA7" w14:textId="77777777" w:rsidR="00BA78E4" w:rsidRPr="00F72742" w:rsidRDefault="00BA78E4" w:rsidP="00F72742">
      <w:pPr>
        <w:spacing w:after="0"/>
        <w:rPr>
          <w:rFonts w:ascii="Courier" w:hAnsi="Courier"/>
          <w:sz w:val="20"/>
          <w:szCs w:val="20"/>
        </w:rPr>
      </w:pPr>
      <w:r w:rsidRPr="00F72742">
        <w:rPr>
          <w:rFonts w:ascii="Courier" w:hAnsi="Courier"/>
          <w:sz w:val="20"/>
          <w:szCs w:val="20"/>
        </w:rPr>
        <w:t>selection</w:t>
      </w:r>
      <w:r w:rsidR="00F72742">
        <w:rPr>
          <w:rFonts w:ascii="Courier" w:hAnsi="Courier"/>
          <w:sz w:val="20"/>
          <w:szCs w:val="20"/>
        </w:rPr>
        <w:tab/>
      </w:r>
      <w:r w:rsidR="00F72742">
        <w:rPr>
          <w:rFonts w:ascii="Courier" w:hAnsi="Courier"/>
          <w:sz w:val="20"/>
          <w:szCs w:val="20"/>
        </w:rPr>
        <w:tab/>
      </w:r>
      <w:r w:rsidRPr="00F72742">
        <w:rPr>
          <w:rFonts w:ascii="Courier" w:hAnsi="Courier"/>
          <w:sz w:val="20"/>
          <w:szCs w:val="20"/>
        </w:rPr>
        <w:t xml:space="preserve">= </w:t>
      </w:r>
      <w:proofErr w:type="spellStart"/>
      <w:r w:rsidRPr="00F72742">
        <w:rPr>
          <w:rFonts w:ascii="Courier" w:hAnsi="Courier"/>
          <w:sz w:val="20"/>
          <w:szCs w:val="20"/>
        </w:rPr>
        <w:t>selection_type</w:t>
      </w:r>
      <w:proofErr w:type="spellEnd"/>
      <w:r w:rsidRPr="00F72742">
        <w:rPr>
          <w:rFonts w:ascii="Courier" w:hAnsi="Courier"/>
          <w:sz w:val="20"/>
          <w:szCs w:val="20"/>
        </w:rPr>
        <w:t xml:space="preserve"> </w:t>
      </w:r>
      <w:proofErr w:type="spellStart"/>
      <w:r w:rsidRPr="00F72742">
        <w:rPr>
          <w:rFonts w:ascii="Courier" w:hAnsi="Courier"/>
          <w:sz w:val="20"/>
          <w:szCs w:val="20"/>
        </w:rPr>
        <w:t>subarray_selection</w:t>
      </w:r>
      <w:proofErr w:type="spellEnd"/>
      <w:r w:rsidRPr="00F72742">
        <w:rPr>
          <w:rFonts w:ascii="Courier" w:hAnsi="Courier"/>
          <w:sz w:val="20"/>
          <w:szCs w:val="20"/>
        </w:rPr>
        <w:t xml:space="preserve"> | </w:t>
      </w:r>
      <w:proofErr w:type="spellStart"/>
      <w:r w:rsidRPr="00F72742">
        <w:rPr>
          <w:rFonts w:ascii="Courier" w:hAnsi="Courier"/>
          <w:sz w:val="20"/>
          <w:szCs w:val="20"/>
        </w:rPr>
        <w:t>point_selection</w:t>
      </w:r>
      <w:proofErr w:type="spellEnd"/>
    </w:p>
    <w:p w14:paraId="3449B397" w14:textId="77777777" w:rsidR="00BA78E4" w:rsidRPr="00F72742" w:rsidRDefault="00BA78E4" w:rsidP="00F72742">
      <w:pPr>
        <w:spacing w:after="0"/>
        <w:rPr>
          <w:rFonts w:ascii="Courier" w:hAnsi="Courier"/>
          <w:sz w:val="20"/>
          <w:szCs w:val="20"/>
        </w:rPr>
      </w:pPr>
      <w:proofErr w:type="spellStart"/>
      <w:r w:rsidRPr="00F72742">
        <w:rPr>
          <w:rFonts w:ascii="Courier" w:hAnsi="Courier"/>
          <w:sz w:val="20"/>
          <w:szCs w:val="20"/>
        </w:rPr>
        <w:t>selection_type</w:t>
      </w:r>
      <w:proofErr w:type="spellEnd"/>
      <w:r w:rsidR="00F72742">
        <w:rPr>
          <w:rFonts w:ascii="Courier" w:hAnsi="Courier"/>
          <w:sz w:val="20"/>
          <w:szCs w:val="20"/>
        </w:rPr>
        <w:tab/>
      </w:r>
      <w:r w:rsidRPr="00F72742">
        <w:rPr>
          <w:rFonts w:ascii="Courier" w:hAnsi="Courier"/>
          <w:sz w:val="20"/>
          <w:szCs w:val="20"/>
        </w:rPr>
        <w:t>= SUBARRAY | POINT</w:t>
      </w:r>
    </w:p>
    <w:p w14:paraId="0A7B897E" w14:textId="77777777" w:rsidR="00BA78E4" w:rsidRPr="00F72742" w:rsidRDefault="00BA78E4" w:rsidP="00F72742">
      <w:pPr>
        <w:spacing w:after="0"/>
        <w:rPr>
          <w:rFonts w:ascii="Courier" w:hAnsi="Courier"/>
          <w:sz w:val="20"/>
          <w:szCs w:val="20"/>
        </w:rPr>
      </w:pPr>
      <w:r w:rsidRPr="00F72742">
        <w:rPr>
          <w:rFonts w:ascii="Courier" w:hAnsi="Courier"/>
          <w:sz w:val="20"/>
          <w:szCs w:val="20"/>
        </w:rPr>
        <w:t>SUBARRAY_SELECTION = ZERO</w:t>
      </w:r>
    </w:p>
    <w:p w14:paraId="40564DE3" w14:textId="77777777" w:rsidR="00BA78E4" w:rsidRPr="00F72742" w:rsidRDefault="00BA78E4" w:rsidP="00F72742">
      <w:pPr>
        <w:spacing w:after="0"/>
        <w:rPr>
          <w:rFonts w:ascii="Courier" w:hAnsi="Courier"/>
          <w:sz w:val="20"/>
          <w:szCs w:val="20"/>
        </w:rPr>
      </w:pPr>
      <w:r w:rsidRPr="00F72742">
        <w:rPr>
          <w:rFonts w:ascii="Courier" w:hAnsi="Courier"/>
          <w:sz w:val="20"/>
          <w:szCs w:val="20"/>
        </w:rPr>
        <w:t>POINT_SELECTION</w:t>
      </w:r>
      <w:r w:rsidR="00F72742">
        <w:rPr>
          <w:rFonts w:ascii="Courier" w:hAnsi="Courier"/>
          <w:sz w:val="20"/>
          <w:szCs w:val="20"/>
        </w:rPr>
        <w:tab/>
      </w:r>
      <w:r w:rsidRPr="00F72742">
        <w:rPr>
          <w:rFonts w:ascii="Courier" w:hAnsi="Courier"/>
          <w:sz w:val="20"/>
          <w:szCs w:val="20"/>
        </w:rPr>
        <w:t>= ONE</w:t>
      </w:r>
    </w:p>
    <w:p w14:paraId="49F6D043" w14:textId="77777777" w:rsidR="00BA78E4" w:rsidRPr="00F72742" w:rsidRDefault="00BA78E4" w:rsidP="00F72742">
      <w:pPr>
        <w:spacing w:after="0"/>
        <w:rPr>
          <w:rFonts w:ascii="Courier" w:hAnsi="Courier"/>
          <w:sz w:val="20"/>
          <w:szCs w:val="20"/>
        </w:rPr>
      </w:pPr>
      <w:proofErr w:type="spellStart"/>
      <w:r w:rsidRPr="00F72742">
        <w:rPr>
          <w:rFonts w:ascii="Courier" w:hAnsi="Courier"/>
          <w:sz w:val="20"/>
          <w:szCs w:val="20"/>
        </w:rPr>
        <w:t>subarray_selection</w:t>
      </w:r>
      <w:proofErr w:type="spellEnd"/>
      <w:r w:rsidRPr="00F72742">
        <w:rPr>
          <w:rFonts w:ascii="Courier" w:hAnsi="Courier"/>
          <w:sz w:val="20"/>
          <w:szCs w:val="20"/>
        </w:rPr>
        <w:t xml:space="preserve"> = start count </w:t>
      </w:r>
    </w:p>
    <w:p w14:paraId="1CA0692B" w14:textId="77777777" w:rsidR="00BA78E4" w:rsidRPr="00F72742" w:rsidRDefault="00BA78E4" w:rsidP="00F72742">
      <w:pPr>
        <w:spacing w:after="0"/>
        <w:rPr>
          <w:rFonts w:ascii="Courier" w:hAnsi="Courier"/>
          <w:sz w:val="20"/>
          <w:szCs w:val="20"/>
        </w:rPr>
      </w:pPr>
      <w:proofErr w:type="spellStart"/>
      <w:r w:rsidRPr="00F72742">
        <w:rPr>
          <w:rFonts w:ascii="Courier" w:hAnsi="Courier"/>
          <w:sz w:val="20"/>
          <w:szCs w:val="20"/>
        </w:rPr>
        <w:t>point_selection</w:t>
      </w:r>
      <w:proofErr w:type="spellEnd"/>
      <w:r w:rsidR="00F72742">
        <w:rPr>
          <w:rFonts w:ascii="Courier" w:hAnsi="Courier"/>
          <w:sz w:val="20"/>
          <w:szCs w:val="20"/>
        </w:rPr>
        <w:tab/>
      </w:r>
      <w:r w:rsidRPr="00F72742">
        <w:rPr>
          <w:rFonts w:ascii="Courier" w:hAnsi="Courier"/>
          <w:sz w:val="20"/>
          <w:szCs w:val="20"/>
        </w:rPr>
        <w:t xml:space="preserve">= </w:t>
      </w:r>
      <w:proofErr w:type="spellStart"/>
      <w:r w:rsidRPr="00F72742">
        <w:rPr>
          <w:rFonts w:ascii="Courier" w:hAnsi="Courier"/>
          <w:sz w:val="20"/>
          <w:szCs w:val="20"/>
        </w:rPr>
        <w:t>num_point</w:t>
      </w:r>
      <w:proofErr w:type="spellEnd"/>
      <w:r w:rsidRPr="00F72742">
        <w:rPr>
          <w:rFonts w:ascii="Courier" w:hAnsi="Courier"/>
          <w:sz w:val="20"/>
          <w:szCs w:val="20"/>
        </w:rPr>
        <w:t xml:space="preserve"> start [start]</w:t>
      </w:r>
    </w:p>
    <w:p w14:paraId="50EF4D65" w14:textId="77777777" w:rsidR="00BA78E4" w:rsidRPr="00F72742" w:rsidRDefault="00BA78E4" w:rsidP="00661AC9">
      <w:pPr>
        <w:spacing w:after="0"/>
        <w:rPr>
          <w:rFonts w:ascii="Courier" w:hAnsi="Courier"/>
          <w:sz w:val="20"/>
          <w:szCs w:val="20"/>
        </w:rPr>
      </w:pPr>
      <w:r w:rsidRPr="00F72742">
        <w:rPr>
          <w:rFonts w:ascii="Courier" w:hAnsi="Courier"/>
          <w:sz w:val="20"/>
          <w:szCs w:val="20"/>
        </w:rPr>
        <w:t>start</w:t>
      </w:r>
      <w:r w:rsidRPr="00F72742">
        <w:rPr>
          <w:rFonts w:ascii="Courier" w:hAnsi="Courier"/>
          <w:sz w:val="20"/>
          <w:szCs w:val="20"/>
        </w:rPr>
        <w:tab/>
      </w:r>
      <w:r w:rsidRPr="00F72742">
        <w:rPr>
          <w:rFonts w:ascii="Courier" w:hAnsi="Courier"/>
          <w:sz w:val="20"/>
          <w:szCs w:val="20"/>
        </w:rPr>
        <w:tab/>
      </w:r>
      <w:r w:rsidR="00F72742">
        <w:rPr>
          <w:rFonts w:ascii="Courier" w:hAnsi="Courier"/>
          <w:sz w:val="20"/>
          <w:szCs w:val="20"/>
        </w:rPr>
        <w:tab/>
      </w:r>
      <w:r w:rsidRPr="00F72742">
        <w:rPr>
          <w:rFonts w:ascii="Courier" w:hAnsi="Courier"/>
          <w:sz w:val="20"/>
          <w:szCs w:val="20"/>
        </w:rPr>
        <w:t>= [INT64 ...]</w:t>
      </w:r>
      <w:r w:rsidRPr="00F72742">
        <w:rPr>
          <w:rFonts w:ascii="Courier" w:hAnsi="Courier"/>
          <w:sz w:val="20"/>
          <w:szCs w:val="20"/>
        </w:rPr>
        <w:tab/>
        <w:t xml:space="preserve">// </w:t>
      </w:r>
      <w:r w:rsidR="00661AC9">
        <w:rPr>
          <w:rFonts w:ascii="Courier" w:hAnsi="Courier"/>
          <w:sz w:val="20"/>
          <w:szCs w:val="20"/>
        </w:rPr>
        <w:t>starting offsets along all dimensions</w:t>
      </w:r>
    </w:p>
    <w:p w14:paraId="0778ED11" w14:textId="77777777" w:rsidR="00BA78E4" w:rsidRPr="00F72742" w:rsidRDefault="00BA78E4" w:rsidP="00661AC9">
      <w:pPr>
        <w:spacing w:after="0"/>
        <w:rPr>
          <w:rFonts w:ascii="Courier" w:hAnsi="Courier"/>
          <w:sz w:val="20"/>
          <w:szCs w:val="20"/>
        </w:rPr>
      </w:pPr>
      <w:r w:rsidRPr="00F72742">
        <w:rPr>
          <w:rFonts w:ascii="Courier" w:hAnsi="Courier"/>
          <w:sz w:val="20"/>
          <w:szCs w:val="20"/>
        </w:rPr>
        <w:t>count</w:t>
      </w:r>
      <w:r w:rsidRPr="00F72742">
        <w:rPr>
          <w:rFonts w:ascii="Courier" w:hAnsi="Courier"/>
          <w:sz w:val="20"/>
          <w:szCs w:val="20"/>
        </w:rPr>
        <w:tab/>
      </w:r>
      <w:r w:rsidRPr="00F72742">
        <w:rPr>
          <w:rFonts w:ascii="Courier" w:hAnsi="Courier"/>
          <w:sz w:val="20"/>
          <w:szCs w:val="20"/>
        </w:rPr>
        <w:tab/>
      </w:r>
      <w:r w:rsidR="00F72742">
        <w:rPr>
          <w:rFonts w:ascii="Courier" w:hAnsi="Courier"/>
          <w:sz w:val="20"/>
          <w:szCs w:val="20"/>
        </w:rPr>
        <w:tab/>
      </w:r>
      <w:r w:rsidRPr="00F72742">
        <w:rPr>
          <w:rFonts w:ascii="Courier" w:hAnsi="Courier"/>
          <w:sz w:val="20"/>
          <w:szCs w:val="20"/>
        </w:rPr>
        <w:t>= [INT64 ...]</w:t>
      </w:r>
      <w:r w:rsidRPr="00F72742">
        <w:rPr>
          <w:rFonts w:ascii="Courier" w:hAnsi="Courier"/>
          <w:sz w:val="20"/>
          <w:szCs w:val="20"/>
        </w:rPr>
        <w:tab/>
        <w:t xml:space="preserve">// </w:t>
      </w:r>
      <w:r w:rsidR="00661AC9">
        <w:rPr>
          <w:rFonts w:ascii="Courier" w:hAnsi="Courier"/>
          <w:sz w:val="20"/>
          <w:szCs w:val="20"/>
        </w:rPr>
        <w:t>access lengths along all dimensions</w:t>
      </w:r>
    </w:p>
    <w:p w14:paraId="452B62B1" w14:textId="77777777" w:rsidR="00BA78E4" w:rsidRPr="00F72742" w:rsidRDefault="00BA78E4" w:rsidP="00661AC9">
      <w:pPr>
        <w:spacing w:after="0"/>
        <w:rPr>
          <w:rFonts w:ascii="Courier" w:hAnsi="Courier"/>
          <w:sz w:val="20"/>
          <w:szCs w:val="20"/>
        </w:rPr>
      </w:pPr>
      <w:r w:rsidRPr="00F72742">
        <w:rPr>
          <w:rFonts w:ascii="Courier" w:hAnsi="Courier"/>
          <w:sz w:val="20"/>
          <w:szCs w:val="20"/>
        </w:rPr>
        <w:t xml:space="preserve">filter </w:t>
      </w:r>
      <w:r w:rsidR="00F72742">
        <w:rPr>
          <w:rFonts w:ascii="Courier" w:hAnsi="Courier"/>
          <w:sz w:val="20"/>
          <w:szCs w:val="20"/>
        </w:rPr>
        <w:tab/>
      </w:r>
      <w:r w:rsidR="00F72742">
        <w:rPr>
          <w:rFonts w:ascii="Courier" w:hAnsi="Courier"/>
          <w:sz w:val="20"/>
          <w:szCs w:val="20"/>
        </w:rPr>
        <w:tab/>
      </w:r>
      <w:r w:rsidRPr="00F72742">
        <w:rPr>
          <w:rFonts w:ascii="Courier" w:hAnsi="Courier"/>
          <w:sz w:val="20"/>
          <w:szCs w:val="20"/>
        </w:rPr>
        <w:t xml:space="preserve">= NONE | ZLIB </w:t>
      </w:r>
      <w:r w:rsidR="00CE5EBA">
        <w:rPr>
          <w:rFonts w:ascii="Courier" w:hAnsi="Courier"/>
          <w:sz w:val="20"/>
          <w:szCs w:val="20"/>
        </w:rPr>
        <w:tab/>
      </w:r>
      <w:r w:rsidRPr="00F72742">
        <w:rPr>
          <w:rFonts w:ascii="Courier" w:hAnsi="Courier"/>
          <w:sz w:val="20"/>
          <w:szCs w:val="20"/>
        </w:rPr>
        <w:t>// compression capability</w:t>
      </w:r>
    </w:p>
    <w:p w14:paraId="2C75FF03" w14:textId="77777777" w:rsidR="00BA78E4" w:rsidRPr="00F72742" w:rsidRDefault="00BA78E4" w:rsidP="00F72742">
      <w:pPr>
        <w:spacing w:after="0"/>
        <w:rPr>
          <w:rFonts w:ascii="Courier" w:hAnsi="Courier"/>
          <w:sz w:val="20"/>
          <w:szCs w:val="20"/>
        </w:rPr>
      </w:pPr>
      <w:r w:rsidRPr="00F72742">
        <w:rPr>
          <w:rFonts w:ascii="Courier" w:hAnsi="Courier"/>
          <w:sz w:val="20"/>
          <w:szCs w:val="20"/>
        </w:rPr>
        <w:t xml:space="preserve">NONE </w:t>
      </w:r>
      <w:r w:rsidR="00F72742">
        <w:rPr>
          <w:rFonts w:ascii="Courier" w:hAnsi="Courier"/>
          <w:sz w:val="20"/>
          <w:szCs w:val="20"/>
        </w:rPr>
        <w:tab/>
      </w:r>
      <w:r w:rsidR="00F72742">
        <w:rPr>
          <w:rFonts w:ascii="Courier" w:hAnsi="Courier"/>
          <w:sz w:val="20"/>
          <w:szCs w:val="20"/>
        </w:rPr>
        <w:tab/>
      </w:r>
      <w:r w:rsidR="00F72742">
        <w:rPr>
          <w:rFonts w:ascii="Courier" w:hAnsi="Courier"/>
          <w:sz w:val="20"/>
          <w:szCs w:val="20"/>
        </w:rPr>
        <w:tab/>
      </w:r>
      <w:r w:rsidRPr="00F72742">
        <w:rPr>
          <w:rFonts w:ascii="Courier" w:hAnsi="Courier"/>
          <w:sz w:val="20"/>
          <w:szCs w:val="20"/>
        </w:rPr>
        <w:t>= ZERO</w:t>
      </w:r>
    </w:p>
    <w:p w14:paraId="45C4E058" w14:textId="77777777" w:rsidR="00BA78E4" w:rsidRPr="00F72742" w:rsidRDefault="00BA78E4" w:rsidP="00F72742">
      <w:pPr>
        <w:spacing w:after="0"/>
        <w:rPr>
          <w:rFonts w:ascii="Courier" w:hAnsi="Courier"/>
          <w:sz w:val="20"/>
          <w:szCs w:val="20"/>
        </w:rPr>
      </w:pPr>
      <w:r w:rsidRPr="00F72742">
        <w:rPr>
          <w:rFonts w:ascii="Courier" w:hAnsi="Courier"/>
          <w:sz w:val="20"/>
          <w:szCs w:val="20"/>
        </w:rPr>
        <w:t xml:space="preserve">ZLIB </w:t>
      </w:r>
      <w:r w:rsidR="00F72742">
        <w:rPr>
          <w:rFonts w:ascii="Courier" w:hAnsi="Courier"/>
          <w:sz w:val="20"/>
          <w:szCs w:val="20"/>
        </w:rPr>
        <w:tab/>
      </w:r>
      <w:r w:rsidR="00F72742">
        <w:rPr>
          <w:rFonts w:ascii="Courier" w:hAnsi="Courier"/>
          <w:sz w:val="20"/>
          <w:szCs w:val="20"/>
        </w:rPr>
        <w:tab/>
      </w:r>
      <w:r w:rsidR="00F72742">
        <w:rPr>
          <w:rFonts w:ascii="Courier" w:hAnsi="Courier"/>
          <w:sz w:val="20"/>
          <w:szCs w:val="20"/>
        </w:rPr>
        <w:tab/>
      </w:r>
      <w:r w:rsidRPr="00F72742">
        <w:rPr>
          <w:rFonts w:ascii="Courier" w:hAnsi="Courier"/>
          <w:sz w:val="20"/>
          <w:szCs w:val="20"/>
        </w:rPr>
        <w:t>= ONE</w:t>
      </w:r>
    </w:p>
    <w:p w14:paraId="2CDF6A09" w14:textId="77777777" w:rsidR="00BA78E4" w:rsidRPr="00F72742" w:rsidRDefault="00BA78E4" w:rsidP="00F72742">
      <w:pPr>
        <w:spacing w:after="0"/>
        <w:rPr>
          <w:rFonts w:ascii="Courier" w:hAnsi="Courier"/>
          <w:sz w:val="20"/>
          <w:szCs w:val="20"/>
        </w:rPr>
      </w:pPr>
      <w:proofErr w:type="spellStart"/>
      <w:r w:rsidRPr="00F72742">
        <w:rPr>
          <w:rFonts w:ascii="Courier" w:hAnsi="Courier"/>
          <w:sz w:val="20"/>
          <w:szCs w:val="20"/>
        </w:rPr>
        <w:t>data_loc</w:t>
      </w:r>
      <w:proofErr w:type="spellEnd"/>
      <w:r w:rsidRPr="00F72742">
        <w:rPr>
          <w:rFonts w:ascii="Courier" w:hAnsi="Courier"/>
          <w:sz w:val="20"/>
          <w:szCs w:val="20"/>
        </w:rPr>
        <w:t xml:space="preserve"> </w:t>
      </w:r>
      <w:r w:rsidR="00F72742">
        <w:rPr>
          <w:rFonts w:ascii="Courier" w:hAnsi="Courier"/>
          <w:sz w:val="20"/>
          <w:szCs w:val="20"/>
        </w:rPr>
        <w:tab/>
      </w:r>
      <w:r w:rsidR="00F72742">
        <w:rPr>
          <w:rFonts w:ascii="Courier" w:hAnsi="Courier"/>
          <w:sz w:val="20"/>
          <w:szCs w:val="20"/>
        </w:rPr>
        <w:tab/>
      </w:r>
      <w:r w:rsidRPr="00F72742">
        <w:rPr>
          <w:rFonts w:ascii="Courier" w:hAnsi="Courier"/>
          <w:sz w:val="20"/>
          <w:szCs w:val="20"/>
        </w:rPr>
        <w:t xml:space="preserve">= </w:t>
      </w:r>
      <w:proofErr w:type="spellStart"/>
      <w:r w:rsidR="00661AC9" w:rsidRPr="00F72742">
        <w:rPr>
          <w:rFonts w:ascii="Courier" w:hAnsi="Courier"/>
          <w:sz w:val="20"/>
          <w:szCs w:val="20"/>
        </w:rPr>
        <w:t>log</w:t>
      </w:r>
      <w:r w:rsidR="00661AC9">
        <w:rPr>
          <w:rFonts w:ascii="Courier" w:hAnsi="Courier"/>
          <w:sz w:val="20"/>
          <w:szCs w:val="20"/>
        </w:rPr>
        <w:t>_</w:t>
      </w:r>
      <w:r w:rsidR="00661AC9" w:rsidRPr="00F72742">
        <w:rPr>
          <w:rFonts w:ascii="Courier" w:hAnsi="Courier"/>
          <w:sz w:val="20"/>
          <w:szCs w:val="20"/>
        </w:rPr>
        <w:t>dset</w:t>
      </w:r>
      <w:r w:rsidR="00661AC9">
        <w:rPr>
          <w:rFonts w:ascii="Courier" w:hAnsi="Courier"/>
          <w:sz w:val="20"/>
          <w:szCs w:val="20"/>
        </w:rPr>
        <w:t>_</w:t>
      </w:r>
      <w:r w:rsidR="00661AC9" w:rsidRPr="00F72742">
        <w:rPr>
          <w:rFonts w:ascii="Courier" w:hAnsi="Courier"/>
          <w:sz w:val="20"/>
          <w:szCs w:val="20"/>
        </w:rPr>
        <w:t>id</w:t>
      </w:r>
      <w:proofErr w:type="spellEnd"/>
      <w:r w:rsidR="00661AC9" w:rsidRPr="00F72742">
        <w:rPr>
          <w:rFonts w:ascii="Courier" w:hAnsi="Courier"/>
          <w:sz w:val="20"/>
          <w:szCs w:val="20"/>
        </w:rPr>
        <w:t xml:space="preserve"> </w:t>
      </w:r>
      <w:r w:rsidRPr="00F72742">
        <w:rPr>
          <w:rFonts w:ascii="Courier" w:hAnsi="Courier"/>
          <w:sz w:val="20"/>
          <w:szCs w:val="20"/>
        </w:rPr>
        <w:t xml:space="preserve">off // </w:t>
      </w:r>
      <w:r w:rsidR="00661AC9">
        <w:rPr>
          <w:rFonts w:ascii="Courier" w:hAnsi="Courier"/>
          <w:sz w:val="20"/>
          <w:szCs w:val="20"/>
        </w:rPr>
        <w:t>Location of this log entry</w:t>
      </w:r>
    </w:p>
    <w:p w14:paraId="11F39B7C" w14:textId="77777777" w:rsidR="00BA78E4" w:rsidRPr="00F72742" w:rsidRDefault="00BA78E4" w:rsidP="00F72742">
      <w:pPr>
        <w:spacing w:after="0"/>
        <w:rPr>
          <w:rFonts w:ascii="Courier" w:hAnsi="Courier"/>
          <w:sz w:val="20"/>
          <w:szCs w:val="20"/>
        </w:rPr>
      </w:pPr>
      <w:proofErr w:type="spellStart"/>
      <w:r w:rsidRPr="00F72742">
        <w:rPr>
          <w:rFonts w:ascii="Courier" w:hAnsi="Courier"/>
          <w:sz w:val="20"/>
          <w:szCs w:val="20"/>
        </w:rPr>
        <w:t>log</w:t>
      </w:r>
      <w:r w:rsidR="00661AC9">
        <w:rPr>
          <w:rFonts w:ascii="Courier" w:hAnsi="Courier"/>
          <w:sz w:val="20"/>
          <w:szCs w:val="20"/>
        </w:rPr>
        <w:t>_</w:t>
      </w:r>
      <w:r w:rsidRPr="00F72742">
        <w:rPr>
          <w:rFonts w:ascii="Courier" w:hAnsi="Courier"/>
          <w:sz w:val="20"/>
          <w:szCs w:val="20"/>
        </w:rPr>
        <w:t>dset</w:t>
      </w:r>
      <w:r w:rsidR="00661AC9">
        <w:rPr>
          <w:rFonts w:ascii="Courier" w:hAnsi="Courier"/>
          <w:sz w:val="20"/>
          <w:szCs w:val="20"/>
        </w:rPr>
        <w:t>_</w:t>
      </w:r>
      <w:r w:rsidRPr="00F72742">
        <w:rPr>
          <w:rFonts w:ascii="Courier" w:hAnsi="Courier"/>
          <w:sz w:val="20"/>
          <w:szCs w:val="20"/>
        </w:rPr>
        <w:t>id</w:t>
      </w:r>
      <w:proofErr w:type="spellEnd"/>
      <w:r w:rsidRPr="00F72742">
        <w:rPr>
          <w:rFonts w:ascii="Courier" w:hAnsi="Courier"/>
          <w:sz w:val="20"/>
          <w:szCs w:val="20"/>
        </w:rPr>
        <w:t xml:space="preserve"> </w:t>
      </w:r>
      <w:r w:rsidR="00F72742">
        <w:rPr>
          <w:rFonts w:ascii="Courier" w:hAnsi="Courier"/>
          <w:sz w:val="20"/>
          <w:szCs w:val="20"/>
        </w:rPr>
        <w:tab/>
      </w:r>
      <w:r w:rsidRPr="00F72742">
        <w:rPr>
          <w:rFonts w:ascii="Courier" w:hAnsi="Courier"/>
          <w:sz w:val="20"/>
          <w:szCs w:val="20"/>
        </w:rPr>
        <w:t xml:space="preserve">= INT64  </w:t>
      </w:r>
      <w:r w:rsidR="00CE5EBA">
        <w:rPr>
          <w:rFonts w:ascii="Courier" w:hAnsi="Courier"/>
          <w:sz w:val="20"/>
          <w:szCs w:val="20"/>
        </w:rPr>
        <w:tab/>
      </w:r>
      <w:r w:rsidR="00CE5EBA">
        <w:rPr>
          <w:rFonts w:ascii="Courier" w:hAnsi="Courier"/>
          <w:sz w:val="20"/>
          <w:szCs w:val="20"/>
        </w:rPr>
        <w:tab/>
      </w:r>
      <w:r w:rsidRPr="00F72742">
        <w:rPr>
          <w:rFonts w:ascii="Courier" w:hAnsi="Courier"/>
          <w:sz w:val="20"/>
          <w:szCs w:val="20"/>
        </w:rPr>
        <w:t xml:space="preserve">// </w:t>
      </w:r>
      <w:r w:rsidR="00661AC9">
        <w:rPr>
          <w:rFonts w:ascii="Courier" w:hAnsi="Courier"/>
          <w:sz w:val="20"/>
          <w:szCs w:val="20"/>
        </w:rPr>
        <w:t>L</w:t>
      </w:r>
      <w:r w:rsidRPr="00F72742">
        <w:rPr>
          <w:rFonts w:ascii="Courier" w:hAnsi="Courier"/>
          <w:sz w:val="20"/>
          <w:szCs w:val="20"/>
        </w:rPr>
        <w:t xml:space="preserve">og dataset </w:t>
      </w:r>
      <w:r w:rsidR="00661AC9">
        <w:rPr>
          <w:rFonts w:ascii="Courier" w:hAnsi="Courier"/>
          <w:sz w:val="20"/>
          <w:szCs w:val="20"/>
        </w:rPr>
        <w:t>ID</w:t>
      </w:r>
    </w:p>
    <w:p w14:paraId="49A0B113" w14:textId="77777777" w:rsidR="00CE5EBA" w:rsidRDefault="00BA78E4" w:rsidP="00F72742">
      <w:pPr>
        <w:spacing w:after="0"/>
        <w:rPr>
          <w:rFonts w:ascii="Courier" w:hAnsi="Courier"/>
          <w:sz w:val="20"/>
          <w:szCs w:val="20"/>
        </w:rPr>
      </w:pPr>
      <w:r w:rsidRPr="00F72742">
        <w:rPr>
          <w:rFonts w:ascii="Courier" w:hAnsi="Courier"/>
          <w:sz w:val="20"/>
          <w:szCs w:val="20"/>
        </w:rPr>
        <w:t xml:space="preserve">off </w:t>
      </w:r>
      <w:r w:rsidR="00F72742">
        <w:rPr>
          <w:rFonts w:ascii="Courier" w:hAnsi="Courier"/>
          <w:sz w:val="20"/>
          <w:szCs w:val="20"/>
        </w:rPr>
        <w:tab/>
      </w:r>
      <w:r w:rsidR="00F72742">
        <w:rPr>
          <w:rFonts w:ascii="Courier" w:hAnsi="Courier"/>
          <w:sz w:val="20"/>
          <w:szCs w:val="20"/>
        </w:rPr>
        <w:tab/>
      </w:r>
      <w:r w:rsidR="00F72742">
        <w:rPr>
          <w:rFonts w:ascii="Courier" w:hAnsi="Courier"/>
          <w:sz w:val="20"/>
          <w:szCs w:val="20"/>
        </w:rPr>
        <w:tab/>
      </w:r>
      <w:r w:rsidRPr="00F72742">
        <w:rPr>
          <w:rFonts w:ascii="Courier" w:hAnsi="Courier"/>
          <w:sz w:val="20"/>
          <w:szCs w:val="20"/>
        </w:rPr>
        <w:t xml:space="preserve">= INT64  </w:t>
      </w:r>
      <w:r w:rsidR="00CE5EBA">
        <w:rPr>
          <w:rFonts w:ascii="Courier" w:hAnsi="Courier"/>
          <w:sz w:val="20"/>
          <w:szCs w:val="20"/>
        </w:rPr>
        <w:tab/>
      </w:r>
      <w:r w:rsidR="00CE5EBA">
        <w:rPr>
          <w:rFonts w:ascii="Courier" w:hAnsi="Courier"/>
          <w:sz w:val="20"/>
          <w:szCs w:val="20"/>
        </w:rPr>
        <w:tab/>
      </w:r>
      <w:r w:rsidRPr="00F72742">
        <w:rPr>
          <w:rFonts w:ascii="Courier" w:hAnsi="Courier"/>
          <w:sz w:val="20"/>
          <w:szCs w:val="20"/>
        </w:rPr>
        <w:t xml:space="preserve">// </w:t>
      </w:r>
      <w:r w:rsidR="00661AC9">
        <w:rPr>
          <w:rFonts w:ascii="Courier" w:hAnsi="Courier"/>
          <w:sz w:val="20"/>
          <w:szCs w:val="20"/>
        </w:rPr>
        <w:t>O</w:t>
      </w:r>
      <w:r w:rsidRPr="00F72742">
        <w:rPr>
          <w:rFonts w:ascii="Courier" w:hAnsi="Courier"/>
          <w:sz w:val="20"/>
          <w:szCs w:val="20"/>
        </w:rPr>
        <w:t xml:space="preserve">ffset </w:t>
      </w:r>
      <w:r w:rsidR="00661AC9">
        <w:rPr>
          <w:rFonts w:ascii="Courier" w:hAnsi="Courier"/>
          <w:sz w:val="20"/>
          <w:szCs w:val="20"/>
        </w:rPr>
        <w:t xml:space="preserve">in bytes </w:t>
      </w:r>
      <w:r w:rsidRPr="00F72742">
        <w:rPr>
          <w:rFonts w:ascii="Courier" w:hAnsi="Courier"/>
          <w:sz w:val="20"/>
          <w:szCs w:val="20"/>
        </w:rPr>
        <w:t xml:space="preserve">in </w:t>
      </w:r>
      <w:proofErr w:type="spellStart"/>
      <w:r w:rsidR="00661AC9" w:rsidRPr="00F72742">
        <w:rPr>
          <w:rFonts w:ascii="Courier" w:hAnsi="Courier"/>
          <w:sz w:val="20"/>
          <w:szCs w:val="20"/>
        </w:rPr>
        <w:t>log</w:t>
      </w:r>
      <w:r w:rsidR="00661AC9">
        <w:rPr>
          <w:rFonts w:ascii="Courier" w:hAnsi="Courier"/>
          <w:sz w:val="20"/>
          <w:szCs w:val="20"/>
        </w:rPr>
        <w:t>_</w:t>
      </w:r>
      <w:r w:rsidR="00661AC9" w:rsidRPr="00F72742">
        <w:rPr>
          <w:rFonts w:ascii="Courier" w:hAnsi="Courier"/>
          <w:sz w:val="20"/>
          <w:szCs w:val="20"/>
        </w:rPr>
        <w:t>dset</w:t>
      </w:r>
      <w:r w:rsidR="00661AC9">
        <w:rPr>
          <w:rFonts w:ascii="Courier" w:hAnsi="Courier"/>
          <w:sz w:val="20"/>
          <w:szCs w:val="20"/>
        </w:rPr>
        <w:t>_</w:t>
      </w:r>
      <w:r w:rsidR="00661AC9" w:rsidRPr="00F72742">
        <w:rPr>
          <w:rFonts w:ascii="Courier" w:hAnsi="Courier"/>
          <w:sz w:val="20"/>
          <w:szCs w:val="20"/>
        </w:rPr>
        <w:t>id</w:t>
      </w:r>
      <w:proofErr w:type="spellEnd"/>
    </w:p>
    <w:p w14:paraId="34B5F541" w14:textId="77777777" w:rsidR="00BA78E4" w:rsidRPr="00F72742" w:rsidRDefault="00BA78E4" w:rsidP="00F72742">
      <w:pPr>
        <w:spacing w:after="0"/>
        <w:rPr>
          <w:rFonts w:ascii="Courier" w:hAnsi="Courier"/>
          <w:sz w:val="20"/>
          <w:szCs w:val="20"/>
        </w:rPr>
      </w:pPr>
    </w:p>
    <w:p w14:paraId="438E7FCD" w14:textId="77777777" w:rsidR="00BA78E4" w:rsidRPr="00F72742" w:rsidRDefault="00BA78E4" w:rsidP="00F72742">
      <w:pPr>
        <w:spacing w:after="0"/>
        <w:rPr>
          <w:rFonts w:ascii="Courier" w:hAnsi="Courier"/>
          <w:sz w:val="20"/>
          <w:szCs w:val="20"/>
        </w:rPr>
      </w:pPr>
      <w:r w:rsidRPr="00F72742">
        <w:rPr>
          <w:rFonts w:ascii="Courier" w:hAnsi="Courier"/>
          <w:sz w:val="20"/>
          <w:szCs w:val="20"/>
        </w:rPr>
        <w:t>TRUE</w:t>
      </w:r>
      <w:r w:rsidRPr="00F72742">
        <w:rPr>
          <w:rFonts w:ascii="Courier" w:hAnsi="Courier"/>
          <w:sz w:val="20"/>
          <w:szCs w:val="20"/>
        </w:rPr>
        <w:tab/>
      </w:r>
      <w:r w:rsidRPr="00F72742">
        <w:rPr>
          <w:rFonts w:ascii="Courier" w:hAnsi="Courier"/>
          <w:sz w:val="20"/>
          <w:szCs w:val="20"/>
        </w:rPr>
        <w:tab/>
      </w:r>
      <w:r w:rsidR="00F72742">
        <w:rPr>
          <w:rFonts w:ascii="Courier" w:hAnsi="Courier"/>
          <w:sz w:val="20"/>
          <w:szCs w:val="20"/>
        </w:rPr>
        <w:tab/>
      </w:r>
      <w:r w:rsidRPr="00F72742">
        <w:rPr>
          <w:rFonts w:ascii="Courier" w:hAnsi="Courier"/>
          <w:sz w:val="20"/>
          <w:szCs w:val="20"/>
        </w:rPr>
        <w:t>= ONE</w:t>
      </w:r>
    </w:p>
    <w:p w14:paraId="4CC9B65C" w14:textId="77777777" w:rsidR="00BA78E4" w:rsidRPr="00F72742" w:rsidRDefault="00BA78E4" w:rsidP="00F72742">
      <w:pPr>
        <w:spacing w:after="0"/>
        <w:rPr>
          <w:rFonts w:ascii="Courier" w:hAnsi="Courier"/>
          <w:sz w:val="20"/>
          <w:szCs w:val="20"/>
        </w:rPr>
      </w:pPr>
      <w:r w:rsidRPr="00F72742">
        <w:rPr>
          <w:rFonts w:ascii="Courier" w:hAnsi="Courier"/>
          <w:sz w:val="20"/>
          <w:szCs w:val="20"/>
        </w:rPr>
        <w:t>FALSE</w:t>
      </w:r>
      <w:r w:rsidRPr="00F72742">
        <w:rPr>
          <w:rFonts w:ascii="Courier" w:hAnsi="Courier"/>
          <w:sz w:val="20"/>
          <w:szCs w:val="20"/>
        </w:rPr>
        <w:tab/>
      </w:r>
      <w:r w:rsidRPr="00F72742">
        <w:rPr>
          <w:rFonts w:ascii="Courier" w:hAnsi="Courier"/>
          <w:sz w:val="20"/>
          <w:szCs w:val="20"/>
        </w:rPr>
        <w:tab/>
      </w:r>
      <w:r w:rsidR="00F72742">
        <w:rPr>
          <w:rFonts w:ascii="Courier" w:hAnsi="Courier"/>
          <w:sz w:val="20"/>
          <w:szCs w:val="20"/>
        </w:rPr>
        <w:tab/>
      </w:r>
      <w:r w:rsidRPr="00F72742">
        <w:rPr>
          <w:rFonts w:ascii="Courier" w:hAnsi="Courier"/>
          <w:sz w:val="20"/>
          <w:szCs w:val="20"/>
        </w:rPr>
        <w:t>= ZERO</w:t>
      </w:r>
    </w:p>
    <w:p w14:paraId="7165CDEC" w14:textId="77777777" w:rsidR="00BA78E4" w:rsidRPr="00F72742" w:rsidRDefault="00BA78E4" w:rsidP="00F72742">
      <w:pPr>
        <w:spacing w:after="0"/>
        <w:rPr>
          <w:rFonts w:ascii="Courier" w:hAnsi="Courier"/>
          <w:sz w:val="20"/>
          <w:szCs w:val="20"/>
        </w:rPr>
      </w:pPr>
      <w:r w:rsidRPr="00F72742">
        <w:rPr>
          <w:rFonts w:ascii="Courier" w:hAnsi="Courier"/>
          <w:sz w:val="20"/>
          <w:szCs w:val="20"/>
        </w:rPr>
        <w:t>BYTE</w:t>
      </w:r>
      <w:r w:rsidRPr="00F72742">
        <w:rPr>
          <w:rFonts w:ascii="Courier" w:hAnsi="Courier"/>
          <w:sz w:val="20"/>
          <w:szCs w:val="20"/>
        </w:rPr>
        <w:tab/>
      </w:r>
      <w:r w:rsidRPr="00F72742">
        <w:rPr>
          <w:rFonts w:ascii="Courier" w:hAnsi="Courier"/>
          <w:sz w:val="20"/>
          <w:szCs w:val="20"/>
        </w:rPr>
        <w:tab/>
      </w:r>
      <w:r w:rsidR="00F72742">
        <w:rPr>
          <w:rFonts w:ascii="Courier" w:hAnsi="Courier"/>
          <w:sz w:val="20"/>
          <w:szCs w:val="20"/>
        </w:rPr>
        <w:tab/>
      </w:r>
      <w:r w:rsidRPr="00F72742">
        <w:rPr>
          <w:rFonts w:ascii="Courier" w:hAnsi="Courier"/>
          <w:sz w:val="20"/>
          <w:szCs w:val="20"/>
        </w:rPr>
        <w:t>= &lt;8-bit byte&gt;</w:t>
      </w:r>
    </w:p>
    <w:p w14:paraId="6999C327" w14:textId="77777777" w:rsidR="00BA78E4" w:rsidRPr="00F72742" w:rsidRDefault="00BA78E4" w:rsidP="00F72742">
      <w:pPr>
        <w:spacing w:after="0"/>
        <w:rPr>
          <w:rFonts w:ascii="Courier" w:hAnsi="Courier"/>
          <w:sz w:val="20"/>
          <w:szCs w:val="20"/>
        </w:rPr>
      </w:pPr>
      <w:r w:rsidRPr="00F72742">
        <w:rPr>
          <w:rFonts w:ascii="Courier" w:hAnsi="Courier"/>
          <w:sz w:val="20"/>
          <w:szCs w:val="20"/>
        </w:rPr>
        <w:t xml:space="preserve">CHAR        </w:t>
      </w:r>
      <w:r w:rsidR="00F72742">
        <w:rPr>
          <w:rFonts w:ascii="Courier" w:hAnsi="Courier"/>
          <w:sz w:val="20"/>
          <w:szCs w:val="20"/>
        </w:rPr>
        <w:tab/>
      </w:r>
      <w:r w:rsidRPr="00F72742">
        <w:rPr>
          <w:rFonts w:ascii="Courier" w:hAnsi="Courier"/>
          <w:sz w:val="20"/>
          <w:szCs w:val="20"/>
        </w:rPr>
        <w:t>= BYTE</w:t>
      </w:r>
    </w:p>
    <w:p w14:paraId="4AE0A913" w14:textId="77777777" w:rsidR="00BA78E4" w:rsidRPr="00F72742" w:rsidRDefault="00BA78E4" w:rsidP="00F72742">
      <w:pPr>
        <w:spacing w:after="0"/>
        <w:rPr>
          <w:rFonts w:ascii="Courier" w:hAnsi="Courier"/>
          <w:sz w:val="20"/>
          <w:szCs w:val="20"/>
        </w:rPr>
      </w:pPr>
      <w:r w:rsidRPr="00F72742">
        <w:rPr>
          <w:rFonts w:ascii="Courier" w:hAnsi="Courier"/>
          <w:sz w:val="20"/>
          <w:szCs w:val="20"/>
        </w:rPr>
        <w:t>INT32</w:t>
      </w:r>
      <w:r w:rsidRPr="00F72742">
        <w:rPr>
          <w:rFonts w:ascii="Courier" w:hAnsi="Courier"/>
          <w:sz w:val="20"/>
          <w:szCs w:val="20"/>
        </w:rPr>
        <w:tab/>
      </w:r>
      <w:r w:rsidRPr="00F72742">
        <w:rPr>
          <w:rFonts w:ascii="Courier" w:hAnsi="Courier"/>
          <w:sz w:val="20"/>
          <w:szCs w:val="20"/>
        </w:rPr>
        <w:tab/>
      </w:r>
      <w:r w:rsidR="00F72742">
        <w:rPr>
          <w:rFonts w:ascii="Courier" w:hAnsi="Courier"/>
          <w:sz w:val="20"/>
          <w:szCs w:val="20"/>
        </w:rPr>
        <w:tab/>
      </w:r>
      <w:r w:rsidRPr="00F72742">
        <w:rPr>
          <w:rFonts w:ascii="Courier" w:hAnsi="Courier"/>
          <w:sz w:val="20"/>
          <w:szCs w:val="20"/>
        </w:rPr>
        <w:t>= &lt;32-bit signed integer, native representation&gt;</w:t>
      </w:r>
    </w:p>
    <w:p w14:paraId="27C32C0C" w14:textId="77777777" w:rsidR="00BA78E4" w:rsidRPr="00F72742" w:rsidRDefault="00BA78E4" w:rsidP="00F72742">
      <w:pPr>
        <w:spacing w:after="0"/>
        <w:rPr>
          <w:rFonts w:ascii="Courier" w:hAnsi="Courier"/>
          <w:sz w:val="20"/>
          <w:szCs w:val="20"/>
        </w:rPr>
      </w:pPr>
      <w:r w:rsidRPr="00F72742">
        <w:rPr>
          <w:rFonts w:ascii="Courier" w:hAnsi="Courier"/>
          <w:sz w:val="20"/>
          <w:szCs w:val="20"/>
        </w:rPr>
        <w:t>INT64</w:t>
      </w:r>
      <w:r w:rsidRPr="00F72742">
        <w:rPr>
          <w:rFonts w:ascii="Courier" w:hAnsi="Courier"/>
          <w:sz w:val="20"/>
          <w:szCs w:val="20"/>
        </w:rPr>
        <w:tab/>
      </w:r>
      <w:r w:rsidRPr="00F72742">
        <w:rPr>
          <w:rFonts w:ascii="Courier" w:hAnsi="Courier"/>
          <w:sz w:val="20"/>
          <w:szCs w:val="20"/>
        </w:rPr>
        <w:tab/>
      </w:r>
      <w:r w:rsidR="00F72742">
        <w:rPr>
          <w:rFonts w:ascii="Courier" w:hAnsi="Courier"/>
          <w:sz w:val="20"/>
          <w:szCs w:val="20"/>
        </w:rPr>
        <w:tab/>
      </w:r>
      <w:r w:rsidRPr="00F72742">
        <w:rPr>
          <w:rFonts w:ascii="Courier" w:hAnsi="Courier"/>
          <w:sz w:val="20"/>
          <w:szCs w:val="20"/>
        </w:rPr>
        <w:t>= &lt;64-bit signed integer, native representation&gt;</w:t>
      </w:r>
    </w:p>
    <w:p w14:paraId="057DA2A7" w14:textId="77777777" w:rsidR="00BA78E4" w:rsidRPr="00F72742" w:rsidRDefault="00BA78E4" w:rsidP="00F72742">
      <w:pPr>
        <w:spacing w:after="0"/>
        <w:rPr>
          <w:rFonts w:ascii="Courier" w:hAnsi="Courier"/>
          <w:sz w:val="20"/>
          <w:szCs w:val="20"/>
        </w:rPr>
      </w:pPr>
      <w:r w:rsidRPr="00F72742">
        <w:rPr>
          <w:rFonts w:ascii="Courier" w:hAnsi="Courier"/>
          <w:sz w:val="20"/>
          <w:szCs w:val="20"/>
        </w:rPr>
        <w:t>ZERO</w:t>
      </w:r>
      <w:r w:rsidRPr="00F72742">
        <w:rPr>
          <w:rFonts w:ascii="Courier" w:hAnsi="Courier"/>
          <w:sz w:val="20"/>
          <w:szCs w:val="20"/>
        </w:rPr>
        <w:tab/>
      </w:r>
      <w:r w:rsidRPr="00F72742">
        <w:rPr>
          <w:rFonts w:ascii="Courier" w:hAnsi="Courier"/>
          <w:sz w:val="20"/>
          <w:szCs w:val="20"/>
        </w:rPr>
        <w:tab/>
      </w:r>
      <w:r w:rsidR="00F72742">
        <w:rPr>
          <w:rFonts w:ascii="Courier" w:hAnsi="Courier"/>
          <w:sz w:val="20"/>
          <w:szCs w:val="20"/>
        </w:rPr>
        <w:tab/>
      </w:r>
      <w:r w:rsidRPr="00F72742">
        <w:rPr>
          <w:rFonts w:ascii="Courier" w:hAnsi="Courier"/>
          <w:sz w:val="20"/>
          <w:szCs w:val="20"/>
        </w:rPr>
        <w:t>= 0</w:t>
      </w:r>
      <w:r w:rsidRPr="00F72742">
        <w:rPr>
          <w:rFonts w:ascii="Courier" w:hAnsi="Courier"/>
          <w:sz w:val="20"/>
          <w:szCs w:val="20"/>
        </w:rPr>
        <w:tab/>
      </w:r>
      <w:r w:rsidRPr="00F72742">
        <w:rPr>
          <w:rFonts w:ascii="Courier" w:hAnsi="Courier"/>
          <w:sz w:val="20"/>
          <w:szCs w:val="20"/>
        </w:rPr>
        <w:tab/>
        <w:t>// 4-byte integer in native representation</w:t>
      </w:r>
    </w:p>
    <w:p w14:paraId="3FD58F6C" w14:textId="77777777" w:rsidR="00BA78E4" w:rsidRPr="00F72742" w:rsidRDefault="00BA78E4" w:rsidP="00F72742">
      <w:pPr>
        <w:spacing w:after="0"/>
        <w:rPr>
          <w:rFonts w:ascii="Courier" w:hAnsi="Courier"/>
          <w:sz w:val="20"/>
          <w:szCs w:val="20"/>
        </w:rPr>
      </w:pPr>
      <w:r w:rsidRPr="00F72742">
        <w:rPr>
          <w:rFonts w:ascii="Courier" w:hAnsi="Courier"/>
          <w:sz w:val="20"/>
          <w:szCs w:val="20"/>
        </w:rPr>
        <w:t>ONE</w:t>
      </w:r>
      <w:r w:rsidRPr="00F72742">
        <w:rPr>
          <w:rFonts w:ascii="Courier" w:hAnsi="Courier"/>
          <w:sz w:val="20"/>
          <w:szCs w:val="20"/>
        </w:rPr>
        <w:tab/>
      </w:r>
      <w:r w:rsidRPr="00F72742">
        <w:rPr>
          <w:rFonts w:ascii="Courier" w:hAnsi="Courier"/>
          <w:sz w:val="20"/>
          <w:szCs w:val="20"/>
        </w:rPr>
        <w:tab/>
      </w:r>
      <w:r w:rsidR="00F72742">
        <w:rPr>
          <w:rFonts w:ascii="Courier" w:hAnsi="Courier"/>
          <w:sz w:val="20"/>
          <w:szCs w:val="20"/>
        </w:rPr>
        <w:tab/>
      </w:r>
      <w:r w:rsidRPr="00F72742">
        <w:rPr>
          <w:rFonts w:ascii="Courier" w:hAnsi="Courier"/>
          <w:sz w:val="20"/>
          <w:szCs w:val="20"/>
        </w:rPr>
        <w:t>= 1</w:t>
      </w:r>
      <w:r w:rsidRPr="00F72742">
        <w:rPr>
          <w:rFonts w:ascii="Courier" w:hAnsi="Courier"/>
          <w:sz w:val="20"/>
          <w:szCs w:val="20"/>
        </w:rPr>
        <w:tab/>
      </w:r>
      <w:r w:rsidRPr="00F72742">
        <w:rPr>
          <w:rFonts w:ascii="Courier" w:hAnsi="Courier"/>
          <w:sz w:val="20"/>
          <w:szCs w:val="20"/>
        </w:rPr>
        <w:tab/>
        <w:t>// 4-byte integer in native representation</w:t>
      </w:r>
    </w:p>
    <w:p w14:paraId="7EEC0942" w14:textId="77777777" w:rsidR="00BA78E4" w:rsidRPr="00F72742" w:rsidRDefault="00BA78E4" w:rsidP="00F72742">
      <w:pPr>
        <w:spacing w:after="0"/>
        <w:rPr>
          <w:rFonts w:ascii="Courier" w:hAnsi="Courier"/>
          <w:sz w:val="20"/>
          <w:szCs w:val="20"/>
        </w:rPr>
      </w:pPr>
      <w:r w:rsidRPr="00F72742">
        <w:rPr>
          <w:rFonts w:ascii="Courier" w:hAnsi="Courier"/>
          <w:sz w:val="20"/>
          <w:szCs w:val="20"/>
        </w:rPr>
        <w:t>TWO</w:t>
      </w:r>
      <w:r w:rsidRPr="00F72742">
        <w:rPr>
          <w:rFonts w:ascii="Courier" w:hAnsi="Courier"/>
          <w:sz w:val="20"/>
          <w:szCs w:val="20"/>
        </w:rPr>
        <w:tab/>
      </w:r>
      <w:r w:rsidRPr="00F72742">
        <w:rPr>
          <w:rFonts w:ascii="Courier" w:hAnsi="Courier"/>
          <w:sz w:val="20"/>
          <w:szCs w:val="20"/>
        </w:rPr>
        <w:tab/>
      </w:r>
      <w:r w:rsidR="00F72742">
        <w:rPr>
          <w:rFonts w:ascii="Courier" w:hAnsi="Courier"/>
          <w:sz w:val="20"/>
          <w:szCs w:val="20"/>
        </w:rPr>
        <w:tab/>
      </w:r>
      <w:r w:rsidRPr="00F72742">
        <w:rPr>
          <w:rFonts w:ascii="Courier" w:hAnsi="Courier"/>
          <w:sz w:val="20"/>
          <w:szCs w:val="20"/>
        </w:rPr>
        <w:t>= 2</w:t>
      </w:r>
      <w:r w:rsidRPr="00F72742">
        <w:rPr>
          <w:rFonts w:ascii="Courier" w:hAnsi="Courier"/>
          <w:sz w:val="20"/>
          <w:szCs w:val="20"/>
        </w:rPr>
        <w:tab/>
      </w:r>
      <w:r w:rsidRPr="00F72742">
        <w:rPr>
          <w:rFonts w:ascii="Courier" w:hAnsi="Courier"/>
          <w:sz w:val="20"/>
          <w:szCs w:val="20"/>
        </w:rPr>
        <w:tab/>
        <w:t>// 4-byte integer in native representation</w:t>
      </w:r>
    </w:p>
    <w:p w14:paraId="402C1FD0" w14:textId="77777777" w:rsidR="00BA78E4" w:rsidRPr="00F72742" w:rsidRDefault="00BA78E4" w:rsidP="00F72742">
      <w:pPr>
        <w:spacing w:after="0"/>
        <w:rPr>
          <w:rFonts w:ascii="Courier" w:hAnsi="Courier"/>
          <w:sz w:val="20"/>
          <w:szCs w:val="20"/>
        </w:rPr>
      </w:pPr>
      <w:r w:rsidRPr="00F72742">
        <w:rPr>
          <w:rFonts w:ascii="Courier" w:hAnsi="Courier"/>
          <w:sz w:val="20"/>
          <w:szCs w:val="20"/>
        </w:rPr>
        <w:t>THREE</w:t>
      </w:r>
      <w:r w:rsidRPr="00F72742">
        <w:rPr>
          <w:rFonts w:ascii="Courier" w:hAnsi="Courier"/>
          <w:sz w:val="20"/>
          <w:szCs w:val="20"/>
        </w:rPr>
        <w:tab/>
      </w:r>
      <w:r w:rsidRPr="00F72742">
        <w:rPr>
          <w:rFonts w:ascii="Courier" w:hAnsi="Courier"/>
          <w:sz w:val="20"/>
          <w:szCs w:val="20"/>
        </w:rPr>
        <w:tab/>
      </w:r>
      <w:r w:rsidR="00F72742">
        <w:rPr>
          <w:rFonts w:ascii="Courier" w:hAnsi="Courier"/>
          <w:sz w:val="20"/>
          <w:szCs w:val="20"/>
        </w:rPr>
        <w:tab/>
      </w:r>
      <w:r w:rsidRPr="00F72742">
        <w:rPr>
          <w:rFonts w:ascii="Courier" w:hAnsi="Courier"/>
          <w:sz w:val="20"/>
          <w:szCs w:val="20"/>
        </w:rPr>
        <w:t>= 3</w:t>
      </w:r>
      <w:r w:rsidRPr="00F72742">
        <w:rPr>
          <w:rFonts w:ascii="Courier" w:hAnsi="Courier"/>
          <w:sz w:val="20"/>
          <w:szCs w:val="20"/>
        </w:rPr>
        <w:tab/>
      </w:r>
      <w:r w:rsidRPr="00F72742">
        <w:rPr>
          <w:rFonts w:ascii="Courier" w:hAnsi="Courier"/>
          <w:sz w:val="20"/>
          <w:szCs w:val="20"/>
        </w:rPr>
        <w:tab/>
        <w:t>// 4-byte integer in native representation</w:t>
      </w:r>
    </w:p>
    <w:p w14:paraId="77CD4BB2" w14:textId="77777777" w:rsidR="0074549E" w:rsidRDefault="0074549E" w:rsidP="00BA78E4"/>
    <w:sectPr w:rsidR="0074549E" w:rsidSect="00BA4C55">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0B6DA" w14:textId="77777777" w:rsidR="000E0F54" w:rsidRDefault="000E0F54" w:rsidP="00626878">
      <w:pPr>
        <w:spacing w:after="0"/>
      </w:pPr>
      <w:r>
        <w:separator/>
      </w:r>
    </w:p>
  </w:endnote>
  <w:endnote w:type="continuationSeparator" w:id="0">
    <w:p w14:paraId="1DE56D53" w14:textId="77777777" w:rsidR="000E0F54" w:rsidRDefault="000E0F54" w:rsidP="006268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urier">
    <w:panose1 w:val="020005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6" w:author="Wei-keng Liao" w:date="2020-01-17T02:35:00Z"/>
  <w:sdt>
    <w:sdtPr>
      <w:rPr>
        <w:rStyle w:val="PageNumber"/>
      </w:rPr>
      <w:id w:val="-1765682799"/>
      <w:docPartObj>
        <w:docPartGallery w:val="Page Numbers (Bottom of Page)"/>
        <w:docPartUnique/>
      </w:docPartObj>
    </w:sdtPr>
    <w:sdtEndPr>
      <w:rPr>
        <w:rStyle w:val="PageNumber"/>
      </w:rPr>
    </w:sdtEndPr>
    <w:sdtContent>
      <w:customXmlInsRangeEnd w:id="6"/>
      <w:p w14:paraId="0A7F91F9" w14:textId="03C45558" w:rsidR="00626878" w:rsidRDefault="00626878" w:rsidP="00444477">
        <w:pPr>
          <w:pStyle w:val="Footer"/>
          <w:framePr w:wrap="none" w:vAnchor="text" w:hAnchor="margin" w:xAlign="center" w:y="1"/>
          <w:rPr>
            <w:ins w:id="7" w:author="Wei-keng Liao" w:date="2020-01-17T02:35:00Z"/>
            <w:rStyle w:val="PageNumber"/>
          </w:rPr>
        </w:pPr>
        <w:ins w:id="8" w:author="Wei-keng Liao" w:date="2020-01-17T02:35:00Z">
          <w:r>
            <w:rPr>
              <w:rStyle w:val="PageNumber"/>
            </w:rPr>
            <w:fldChar w:fldCharType="begin"/>
          </w:r>
          <w:r>
            <w:rPr>
              <w:rStyle w:val="PageNumber"/>
            </w:rPr>
            <w:instrText xml:space="preserve"> PAGE </w:instrText>
          </w:r>
          <w:r>
            <w:rPr>
              <w:rStyle w:val="PageNumber"/>
            </w:rPr>
            <w:fldChar w:fldCharType="end"/>
          </w:r>
        </w:ins>
      </w:p>
      <w:customXmlInsRangeStart w:id="9" w:author="Wei-keng Liao" w:date="2020-01-17T02:35:00Z"/>
    </w:sdtContent>
  </w:sdt>
  <w:customXmlInsRangeEnd w:id="9"/>
  <w:p w14:paraId="2D0095CD" w14:textId="77777777" w:rsidR="00626878" w:rsidRDefault="006268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0" w:author="Wei-keng Liao" w:date="2020-01-17T02:35:00Z"/>
  <w:sdt>
    <w:sdtPr>
      <w:rPr>
        <w:rStyle w:val="PageNumber"/>
      </w:rPr>
      <w:id w:val="-978997557"/>
      <w:docPartObj>
        <w:docPartGallery w:val="Page Numbers (Bottom of Page)"/>
        <w:docPartUnique/>
      </w:docPartObj>
    </w:sdtPr>
    <w:sdtEndPr>
      <w:rPr>
        <w:rStyle w:val="PageNumber"/>
      </w:rPr>
    </w:sdtEndPr>
    <w:sdtContent>
      <w:customXmlInsRangeEnd w:id="10"/>
      <w:p w14:paraId="6F471F49" w14:textId="586A9A2C" w:rsidR="00626878" w:rsidRDefault="00626878" w:rsidP="00444477">
        <w:pPr>
          <w:pStyle w:val="Footer"/>
          <w:framePr w:wrap="none" w:vAnchor="text" w:hAnchor="margin" w:xAlign="center" w:y="1"/>
          <w:rPr>
            <w:ins w:id="11" w:author="Wei-keng Liao" w:date="2020-01-17T02:35:00Z"/>
            <w:rStyle w:val="PageNumber"/>
          </w:rPr>
        </w:pPr>
        <w:ins w:id="12" w:author="Wei-keng Liao" w:date="2020-01-17T02:35: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13" w:author="Wei-keng Liao" w:date="2020-01-17T02:35:00Z">
          <w:r>
            <w:rPr>
              <w:rStyle w:val="PageNumber"/>
            </w:rPr>
            <w:fldChar w:fldCharType="end"/>
          </w:r>
        </w:ins>
      </w:p>
      <w:customXmlInsRangeStart w:id="14" w:author="Wei-keng Liao" w:date="2020-01-17T02:35:00Z"/>
    </w:sdtContent>
  </w:sdt>
  <w:customXmlInsRangeEnd w:id="14"/>
  <w:p w14:paraId="237C3698" w14:textId="77777777" w:rsidR="00626878" w:rsidRDefault="00626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A6759" w14:textId="77777777" w:rsidR="000E0F54" w:rsidRDefault="000E0F54" w:rsidP="00626878">
      <w:pPr>
        <w:spacing w:after="0"/>
      </w:pPr>
      <w:r>
        <w:separator/>
      </w:r>
    </w:p>
  </w:footnote>
  <w:footnote w:type="continuationSeparator" w:id="0">
    <w:p w14:paraId="20A4551C" w14:textId="77777777" w:rsidR="000E0F54" w:rsidRDefault="000E0F54" w:rsidP="0062687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1C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9569E3"/>
    <w:multiLevelType w:val="multilevel"/>
    <w:tmpl w:val="DF9848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6E0DA2"/>
    <w:multiLevelType w:val="hybridMultilevel"/>
    <w:tmpl w:val="80C459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A32E82"/>
    <w:multiLevelType w:val="multilevel"/>
    <w:tmpl w:val="65920D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7050774"/>
    <w:multiLevelType w:val="multilevel"/>
    <w:tmpl w:val="65920D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9BE6831"/>
    <w:multiLevelType w:val="hybridMultilevel"/>
    <w:tmpl w:val="DE645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41ECF"/>
    <w:multiLevelType w:val="hybridMultilevel"/>
    <w:tmpl w:val="24F4F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9B51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1D115E3"/>
    <w:multiLevelType w:val="multilevel"/>
    <w:tmpl w:val="E03043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827195D"/>
    <w:multiLevelType w:val="multilevel"/>
    <w:tmpl w:val="68E0E6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DED255B"/>
    <w:multiLevelType w:val="multilevel"/>
    <w:tmpl w:val="BBA8D4D6"/>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1" w15:restartNumberingAfterBreak="0">
    <w:nsid w:val="6FEC0359"/>
    <w:multiLevelType w:val="hybridMultilevel"/>
    <w:tmpl w:val="3B42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0716184"/>
    <w:multiLevelType w:val="multilevel"/>
    <w:tmpl w:val="B136E51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5"/>
  </w:num>
  <w:num w:numId="3">
    <w:abstractNumId w:val="9"/>
  </w:num>
  <w:num w:numId="4">
    <w:abstractNumId w:val="7"/>
  </w:num>
  <w:num w:numId="5">
    <w:abstractNumId w:val="3"/>
  </w:num>
  <w:num w:numId="6">
    <w:abstractNumId w:val="1"/>
  </w:num>
  <w:num w:numId="7">
    <w:abstractNumId w:val="8"/>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2"/>
  </w:num>
  <w:num w:numId="11">
    <w:abstractNumId w:val="4"/>
  </w:num>
  <w:num w:numId="12">
    <w:abstractNumId w:val="0"/>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8E4"/>
    <w:rsid w:val="000109CB"/>
    <w:rsid w:val="00013756"/>
    <w:rsid w:val="00044566"/>
    <w:rsid w:val="000A2E81"/>
    <w:rsid w:val="000B2169"/>
    <w:rsid w:val="000C6507"/>
    <w:rsid w:val="000C709A"/>
    <w:rsid w:val="000E0F54"/>
    <w:rsid w:val="000E30EA"/>
    <w:rsid w:val="000E77FA"/>
    <w:rsid w:val="000F675D"/>
    <w:rsid w:val="00142902"/>
    <w:rsid w:val="0018349C"/>
    <w:rsid w:val="001A6E47"/>
    <w:rsid w:val="00213C48"/>
    <w:rsid w:val="00241F74"/>
    <w:rsid w:val="00247960"/>
    <w:rsid w:val="002B57E7"/>
    <w:rsid w:val="002B61D3"/>
    <w:rsid w:val="002B6A7A"/>
    <w:rsid w:val="002D3E3E"/>
    <w:rsid w:val="0030244F"/>
    <w:rsid w:val="00305F30"/>
    <w:rsid w:val="00323A70"/>
    <w:rsid w:val="003326CE"/>
    <w:rsid w:val="00351869"/>
    <w:rsid w:val="0037003D"/>
    <w:rsid w:val="00374C3B"/>
    <w:rsid w:val="003C47E8"/>
    <w:rsid w:val="003D37B8"/>
    <w:rsid w:val="003E161F"/>
    <w:rsid w:val="00407348"/>
    <w:rsid w:val="00442AC0"/>
    <w:rsid w:val="00442C08"/>
    <w:rsid w:val="0044784D"/>
    <w:rsid w:val="0045310A"/>
    <w:rsid w:val="00460417"/>
    <w:rsid w:val="00462B54"/>
    <w:rsid w:val="00470B18"/>
    <w:rsid w:val="00474613"/>
    <w:rsid w:val="004807B9"/>
    <w:rsid w:val="004B3B34"/>
    <w:rsid w:val="004D4359"/>
    <w:rsid w:val="004D4C16"/>
    <w:rsid w:val="004E6CED"/>
    <w:rsid w:val="00505AAD"/>
    <w:rsid w:val="00506503"/>
    <w:rsid w:val="005324A3"/>
    <w:rsid w:val="00535678"/>
    <w:rsid w:val="00540685"/>
    <w:rsid w:val="00541A07"/>
    <w:rsid w:val="0055131F"/>
    <w:rsid w:val="0055232D"/>
    <w:rsid w:val="00552CA3"/>
    <w:rsid w:val="00555925"/>
    <w:rsid w:val="005A1589"/>
    <w:rsid w:val="005A4ED3"/>
    <w:rsid w:val="005B4F75"/>
    <w:rsid w:val="005C5570"/>
    <w:rsid w:val="005C7CE8"/>
    <w:rsid w:val="00613F92"/>
    <w:rsid w:val="0061550A"/>
    <w:rsid w:val="00626878"/>
    <w:rsid w:val="00632813"/>
    <w:rsid w:val="0064760B"/>
    <w:rsid w:val="00661AC9"/>
    <w:rsid w:val="00675E30"/>
    <w:rsid w:val="006A3035"/>
    <w:rsid w:val="006A35A0"/>
    <w:rsid w:val="006B7AF4"/>
    <w:rsid w:val="006E6910"/>
    <w:rsid w:val="006E6B82"/>
    <w:rsid w:val="0074549E"/>
    <w:rsid w:val="0076589A"/>
    <w:rsid w:val="00774A36"/>
    <w:rsid w:val="00787C4C"/>
    <w:rsid w:val="007B676D"/>
    <w:rsid w:val="007D4B8A"/>
    <w:rsid w:val="007F11DC"/>
    <w:rsid w:val="00801D87"/>
    <w:rsid w:val="00831E24"/>
    <w:rsid w:val="00840D3A"/>
    <w:rsid w:val="00912CFF"/>
    <w:rsid w:val="009545F8"/>
    <w:rsid w:val="00964B4E"/>
    <w:rsid w:val="009838A1"/>
    <w:rsid w:val="009A1927"/>
    <w:rsid w:val="009C62DF"/>
    <w:rsid w:val="00A077BB"/>
    <w:rsid w:val="00A3556C"/>
    <w:rsid w:val="00A4296A"/>
    <w:rsid w:val="00A451C7"/>
    <w:rsid w:val="00A9206F"/>
    <w:rsid w:val="00AA3A18"/>
    <w:rsid w:val="00AC55E7"/>
    <w:rsid w:val="00B3582D"/>
    <w:rsid w:val="00B41271"/>
    <w:rsid w:val="00B41F5E"/>
    <w:rsid w:val="00B46A40"/>
    <w:rsid w:val="00B64383"/>
    <w:rsid w:val="00B645DB"/>
    <w:rsid w:val="00B83EBA"/>
    <w:rsid w:val="00BA4C55"/>
    <w:rsid w:val="00BA78E4"/>
    <w:rsid w:val="00BB22B9"/>
    <w:rsid w:val="00BD42EB"/>
    <w:rsid w:val="00BD6079"/>
    <w:rsid w:val="00BD6128"/>
    <w:rsid w:val="00BE1036"/>
    <w:rsid w:val="00BF5305"/>
    <w:rsid w:val="00C37E5E"/>
    <w:rsid w:val="00C44115"/>
    <w:rsid w:val="00C47CC5"/>
    <w:rsid w:val="00CA02DC"/>
    <w:rsid w:val="00CB243C"/>
    <w:rsid w:val="00CE0FAA"/>
    <w:rsid w:val="00CE5EBA"/>
    <w:rsid w:val="00D1247F"/>
    <w:rsid w:val="00D21C53"/>
    <w:rsid w:val="00D5320F"/>
    <w:rsid w:val="00D648A7"/>
    <w:rsid w:val="00D7251F"/>
    <w:rsid w:val="00D81B00"/>
    <w:rsid w:val="00D9168A"/>
    <w:rsid w:val="00DA6525"/>
    <w:rsid w:val="00DB1DDC"/>
    <w:rsid w:val="00DB3111"/>
    <w:rsid w:val="00DB7C67"/>
    <w:rsid w:val="00DF335A"/>
    <w:rsid w:val="00E165E2"/>
    <w:rsid w:val="00E35830"/>
    <w:rsid w:val="00E418DA"/>
    <w:rsid w:val="00E53035"/>
    <w:rsid w:val="00E65D9E"/>
    <w:rsid w:val="00E86DAC"/>
    <w:rsid w:val="00E90D46"/>
    <w:rsid w:val="00EB22B7"/>
    <w:rsid w:val="00EE68F9"/>
    <w:rsid w:val="00EF2F05"/>
    <w:rsid w:val="00EF62DE"/>
    <w:rsid w:val="00F40850"/>
    <w:rsid w:val="00F67865"/>
    <w:rsid w:val="00F72742"/>
    <w:rsid w:val="00F75FB9"/>
    <w:rsid w:val="00FB5B68"/>
    <w:rsid w:val="00FB62F9"/>
    <w:rsid w:val="00FD4D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9A415"/>
  <w15:chartTrackingRefBased/>
  <w15:docId w15:val="{D28E71BF-1317-094A-B820-D86D56B5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927"/>
    <w:pPr>
      <w:spacing w:after="120"/>
      <w:jc w:val="both"/>
    </w:pPr>
  </w:style>
  <w:style w:type="paragraph" w:styleId="Heading1">
    <w:name w:val="heading 1"/>
    <w:basedOn w:val="Normal"/>
    <w:next w:val="Normal"/>
    <w:link w:val="Heading1Char"/>
    <w:autoRedefine/>
    <w:uiPriority w:val="9"/>
    <w:qFormat/>
    <w:rsid w:val="00801D87"/>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801D87"/>
    <w:pPr>
      <w:keepNext/>
      <w:keepLines/>
      <w:spacing w:before="24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6A3035"/>
    <w:pPr>
      <w:keepNext/>
      <w:keepLines/>
      <w:spacing w:before="240"/>
      <w:outlineLvl w:val="2"/>
    </w:pPr>
    <w:rPr>
      <w:rFonts w:asciiTheme="majorHAnsi" w:eastAsiaTheme="majorEastAsia" w:hAnsiTheme="majorHAnsi" w:cstheme="majorBidi"/>
      <w:b/>
      <w:color w:val="000000" w:themeColor="text1"/>
      <w:sz w:val="28"/>
    </w:rPr>
  </w:style>
  <w:style w:type="paragraph" w:styleId="Heading4">
    <w:name w:val="heading 4"/>
    <w:basedOn w:val="Normal"/>
    <w:next w:val="Normal"/>
    <w:link w:val="Heading4Char"/>
    <w:uiPriority w:val="9"/>
    <w:semiHidden/>
    <w:unhideWhenUsed/>
    <w:qFormat/>
    <w:rsid w:val="00801D8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01D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01D8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01D8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01D8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1D8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82D"/>
    <w:pPr>
      <w:ind w:left="720"/>
      <w:contextualSpacing/>
    </w:pPr>
  </w:style>
  <w:style w:type="character" w:customStyle="1" w:styleId="Heading1Char">
    <w:name w:val="Heading 1 Char"/>
    <w:basedOn w:val="DefaultParagraphFont"/>
    <w:link w:val="Heading1"/>
    <w:uiPriority w:val="9"/>
    <w:rsid w:val="00801D87"/>
    <w:rPr>
      <w:rFonts w:asciiTheme="majorHAnsi" w:eastAsiaTheme="majorEastAsia" w:hAnsiTheme="majorHAnsi" w:cstheme="majorBidi"/>
      <w:b/>
      <w:color w:val="000000" w:themeColor="text1"/>
      <w:sz w:val="32"/>
      <w:szCs w:val="32"/>
    </w:rPr>
  </w:style>
  <w:style w:type="paragraph" w:styleId="Title">
    <w:name w:val="Title"/>
    <w:basedOn w:val="Normal"/>
    <w:next w:val="Normal"/>
    <w:link w:val="TitleChar"/>
    <w:uiPriority w:val="10"/>
    <w:qFormat/>
    <w:rsid w:val="00D21C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C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C53"/>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D21C53"/>
    <w:rPr>
      <w:color w:val="5A5A5A" w:themeColor="text1" w:themeTint="A5"/>
      <w:spacing w:val="15"/>
      <w:sz w:val="22"/>
      <w:szCs w:val="22"/>
    </w:rPr>
  </w:style>
  <w:style w:type="character" w:customStyle="1" w:styleId="Heading2Char">
    <w:name w:val="Heading 2 Char"/>
    <w:basedOn w:val="DefaultParagraphFont"/>
    <w:link w:val="Heading2"/>
    <w:uiPriority w:val="9"/>
    <w:rsid w:val="00801D87"/>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6A3035"/>
    <w:rPr>
      <w:rFonts w:asciiTheme="majorHAnsi" w:eastAsiaTheme="majorEastAsia" w:hAnsiTheme="majorHAnsi" w:cstheme="majorBidi"/>
      <w:b/>
      <w:color w:val="000000" w:themeColor="text1"/>
      <w:sz w:val="28"/>
    </w:rPr>
  </w:style>
  <w:style w:type="character" w:customStyle="1" w:styleId="Heading4Char">
    <w:name w:val="Heading 4 Char"/>
    <w:basedOn w:val="DefaultParagraphFont"/>
    <w:link w:val="Heading4"/>
    <w:uiPriority w:val="9"/>
    <w:semiHidden/>
    <w:rsid w:val="00801D8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01D8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01D8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01D8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01D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1D87"/>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B46A40"/>
    <w:rPr>
      <w:sz w:val="16"/>
      <w:szCs w:val="16"/>
    </w:rPr>
  </w:style>
  <w:style w:type="paragraph" w:styleId="CommentText">
    <w:name w:val="annotation text"/>
    <w:basedOn w:val="Normal"/>
    <w:link w:val="CommentTextChar"/>
    <w:uiPriority w:val="99"/>
    <w:semiHidden/>
    <w:unhideWhenUsed/>
    <w:rsid w:val="00B46A40"/>
    <w:rPr>
      <w:sz w:val="20"/>
      <w:szCs w:val="20"/>
    </w:rPr>
  </w:style>
  <w:style w:type="character" w:customStyle="1" w:styleId="CommentTextChar">
    <w:name w:val="Comment Text Char"/>
    <w:basedOn w:val="DefaultParagraphFont"/>
    <w:link w:val="CommentText"/>
    <w:uiPriority w:val="99"/>
    <w:semiHidden/>
    <w:rsid w:val="00B46A40"/>
    <w:rPr>
      <w:sz w:val="20"/>
      <w:szCs w:val="20"/>
    </w:rPr>
  </w:style>
  <w:style w:type="paragraph" w:styleId="CommentSubject">
    <w:name w:val="annotation subject"/>
    <w:basedOn w:val="CommentText"/>
    <w:next w:val="CommentText"/>
    <w:link w:val="CommentSubjectChar"/>
    <w:uiPriority w:val="99"/>
    <w:semiHidden/>
    <w:unhideWhenUsed/>
    <w:rsid w:val="00B46A40"/>
    <w:rPr>
      <w:b/>
      <w:bCs/>
    </w:rPr>
  </w:style>
  <w:style w:type="character" w:customStyle="1" w:styleId="CommentSubjectChar">
    <w:name w:val="Comment Subject Char"/>
    <w:basedOn w:val="CommentTextChar"/>
    <w:link w:val="CommentSubject"/>
    <w:uiPriority w:val="99"/>
    <w:semiHidden/>
    <w:rsid w:val="00B46A40"/>
    <w:rPr>
      <w:b/>
      <w:bCs/>
      <w:sz w:val="20"/>
      <w:szCs w:val="20"/>
    </w:rPr>
  </w:style>
  <w:style w:type="paragraph" w:styleId="BalloonText">
    <w:name w:val="Balloon Text"/>
    <w:basedOn w:val="Normal"/>
    <w:link w:val="BalloonTextChar"/>
    <w:uiPriority w:val="99"/>
    <w:semiHidden/>
    <w:unhideWhenUsed/>
    <w:rsid w:val="00B46A4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A40"/>
    <w:rPr>
      <w:rFonts w:ascii="Segoe UI" w:hAnsi="Segoe UI" w:cs="Segoe UI"/>
      <w:sz w:val="18"/>
      <w:szCs w:val="18"/>
    </w:rPr>
  </w:style>
  <w:style w:type="paragraph" w:styleId="Footer">
    <w:name w:val="footer"/>
    <w:basedOn w:val="Normal"/>
    <w:link w:val="FooterChar"/>
    <w:uiPriority w:val="99"/>
    <w:unhideWhenUsed/>
    <w:rsid w:val="00626878"/>
    <w:pPr>
      <w:tabs>
        <w:tab w:val="center" w:pos="4680"/>
        <w:tab w:val="right" w:pos="9360"/>
      </w:tabs>
      <w:spacing w:after="0"/>
    </w:pPr>
  </w:style>
  <w:style w:type="character" w:customStyle="1" w:styleId="FooterChar">
    <w:name w:val="Footer Char"/>
    <w:basedOn w:val="DefaultParagraphFont"/>
    <w:link w:val="Footer"/>
    <w:uiPriority w:val="99"/>
    <w:rsid w:val="00626878"/>
  </w:style>
  <w:style w:type="character" w:styleId="PageNumber">
    <w:name w:val="page number"/>
    <w:basedOn w:val="DefaultParagraphFont"/>
    <w:uiPriority w:val="99"/>
    <w:semiHidden/>
    <w:unhideWhenUsed/>
    <w:rsid w:val="00626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7493">
      <w:bodyDiv w:val="1"/>
      <w:marLeft w:val="0"/>
      <w:marRight w:val="0"/>
      <w:marTop w:val="0"/>
      <w:marBottom w:val="0"/>
      <w:divBdr>
        <w:top w:val="none" w:sz="0" w:space="0" w:color="auto"/>
        <w:left w:val="none" w:sz="0" w:space="0" w:color="auto"/>
        <w:bottom w:val="none" w:sz="0" w:space="0" w:color="auto"/>
        <w:right w:val="none" w:sz="0" w:space="0" w:color="auto"/>
      </w:divBdr>
    </w:div>
    <w:div w:id="780494628">
      <w:bodyDiv w:val="1"/>
      <w:marLeft w:val="0"/>
      <w:marRight w:val="0"/>
      <w:marTop w:val="0"/>
      <w:marBottom w:val="0"/>
      <w:divBdr>
        <w:top w:val="none" w:sz="0" w:space="0" w:color="auto"/>
        <w:left w:val="none" w:sz="0" w:space="0" w:color="auto"/>
        <w:bottom w:val="none" w:sz="0" w:space="0" w:color="auto"/>
        <w:right w:val="none" w:sz="0" w:space="0" w:color="auto"/>
      </w:divBdr>
    </w:div>
    <w:div w:id="1603563064">
      <w:bodyDiv w:val="1"/>
      <w:marLeft w:val="0"/>
      <w:marRight w:val="0"/>
      <w:marTop w:val="0"/>
      <w:marBottom w:val="0"/>
      <w:divBdr>
        <w:top w:val="none" w:sz="0" w:space="0" w:color="auto"/>
        <w:left w:val="none" w:sz="0" w:space="0" w:color="auto"/>
        <w:bottom w:val="none" w:sz="0" w:space="0" w:color="auto"/>
        <w:right w:val="none" w:sz="0" w:space="0" w:color="auto"/>
      </w:divBdr>
    </w:div>
    <w:div w:id="183968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9E177B-87D1-D044-B8A7-4018D790A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9</Pages>
  <Words>3364</Words>
  <Characters>19181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Wei-keng Liao</dc:creator>
  <cp:keywords/>
  <dc:description/>
  <cp:lastModifiedBy>Wei-keng Liao</cp:lastModifiedBy>
  <cp:revision>13</cp:revision>
  <dcterms:created xsi:type="dcterms:W3CDTF">2020-01-26T20:18:00Z</dcterms:created>
  <dcterms:modified xsi:type="dcterms:W3CDTF">2020-01-27T21:30:00Z</dcterms:modified>
</cp:coreProperties>
</file>